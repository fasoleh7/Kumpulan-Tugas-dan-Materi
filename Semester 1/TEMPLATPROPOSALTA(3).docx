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6688" w14:textId="77777777" w:rsidR="00365A61" w:rsidRPr="00A16206" w:rsidRDefault="00365A61" w:rsidP="00365A61">
      <w:pPr>
        <w:jc w:val="center"/>
        <w:rPr>
          <w:rFonts w:ascii="Arial" w:hAnsi="Arial"/>
          <w:lang w:val="pt-BR"/>
        </w:rPr>
      </w:pPr>
      <w:r>
        <w:rPr>
          <w:noProof/>
        </w:rPr>
        <w:drawing>
          <wp:inline distT="0" distB="0" distL="0" distR="0" wp14:anchorId="690E3B4D" wp14:editId="6205ECE3">
            <wp:extent cx="1438275" cy="1514475"/>
            <wp:effectExtent l="0" t="0" r="9525" b="9525"/>
            <wp:docPr id="12" name="Picture 3" descr="Image result for logo pol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oltek"/>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438275" cy="1514475"/>
                    </a:xfrm>
                    <a:prstGeom prst="rect">
                      <a:avLst/>
                    </a:prstGeom>
                    <a:noFill/>
                    <a:ln>
                      <a:noFill/>
                    </a:ln>
                  </pic:spPr>
                </pic:pic>
              </a:graphicData>
            </a:graphic>
          </wp:inline>
        </w:drawing>
      </w:r>
    </w:p>
    <w:p w14:paraId="27E63B9C" w14:textId="77777777" w:rsidR="00365A61" w:rsidRPr="00A16206" w:rsidRDefault="00365A61" w:rsidP="00365A61">
      <w:pPr>
        <w:spacing w:line="360" w:lineRule="auto"/>
        <w:contextualSpacing/>
        <w:jc w:val="center"/>
        <w:rPr>
          <w:rFonts w:ascii="Arial" w:hAnsi="Arial"/>
          <w:lang w:val="pt-BR"/>
        </w:rPr>
      </w:pPr>
    </w:p>
    <w:p w14:paraId="4689AA99" w14:textId="77777777" w:rsidR="00365A61" w:rsidRPr="00A16206" w:rsidRDefault="00365A61" w:rsidP="00365A61">
      <w:pPr>
        <w:spacing w:line="360" w:lineRule="auto"/>
        <w:contextualSpacing/>
        <w:jc w:val="center"/>
        <w:rPr>
          <w:lang w:val="pt-BR"/>
        </w:rPr>
      </w:pPr>
    </w:p>
    <w:p w14:paraId="20CA5B2F" w14:textId="07320BA4" w:rsidR="00365A61" w:rsidRPr="00A16206" w:rsidRDefault="000A353F" w:rsidP="00365A61">
      <w:pPr>
        <w:contextualSpacing/>
        <w:jc w:val="center"/>
        <w:rPr>
          <w:lang w:val="pt-BR"/>
        </w:rPr>
      </w:pPr>
      <w:r w:rsidRPr="000A353F">
        <w:rPr>
          <w:b/>
          <w:noProof/>
          <w:color w:val="000000"/>
          <w:lang w:eastAsia="id-ID"/>
        </w:rPr>
        <w:t>SISTEM INFORMASI GUGUS PENJAMIN MUTU PROGRAM STUDI</w:t>
      </w:r>
    </w:p>
    <w:p w14:paraId="0E18DE0A" w14:textId="77777777" w:rsidR="00365A61" w:rsidRPr="00A16206" w:rsidRDefault="00365A61" w:rsidP="00365A61">
      <w:pPr>
        <w:contextualSpacing/>
        <w:jc w:val="center"/>
        <w:rPr>
          <w:lang w:val="pt-BR"/>
        </w:rPr>
      </w:pPr>
    </w:p>
    <w:p w14:paraId="6B0ACF71" w14:textId="77777777" w:rsidR="00365A61" w:rsidRPr="00A16206" w:rsidRDefault="00365A61" w:rsidP="00365A61">
      <w:pPr>
        <w:contextualSpacing/>
        <w:jc w:val="center"/>
        <w:rPr>
          <w:lang w:val="pt-BR"/>
        </w:rPr>
      </w:pPr>
      <w:r w:rsidRPr="00A16206">
        <w:rPr>
          <w:lang w:val="pt-BR"/>
        </w:rPr>
        <w:t>PROPOSAL TUGAS AKHIR</w:t>
      </w:r>
    </w:p>
    <w:p w14:paraId="18C50988" w14:textId="77777777" w:rsidR="00365A61" w:rsidRPr="00A16206" w:rsidRDefault="00365A61" w:rsidP="00365A61">
      <w:pPr>
        <w:contextualSpacing/>
        <w:jc w:val="center"/>
        <w:rPr>
          <w:lang w:val="pt-BR"/>
        </w:rPr>
      </w:pPr>
    </w:p>
    <w:p w14:paraId="5A0B5409" w14:textId="77777777" w:rsidR="00365A61" w:rsidRPr="00A16206" w:rsidRDefault="00365A61" w:rsidP="00365A61">
      <w:pPr>
        <w:contextualSpacing/>
        <w:jc w:val="center"/>
        <w:rPr>
          <w:lang w:val="pt-BR"/>
        </w:rPr>
      </w:pPr>
    </w:p>
    <w:p w14:paraId="7FA3CEDB" w14:textId="77777777" w:rsidR="00365A61" w:rsidRPr="00A16206" w:rsidRDefault="00365A61" w:rsidP="00365A61">
      <w:pPr>
        <w:contextualSpacing/>
        <w:jc w:val="center"/>
        <w:rPr>
          <w:lang w:val="pt-BR"/>
        </w:rPr>
      </w:pPr>
    </w:p>
    <w:p w14:paraId="4A43B5D9" w14:textId="77777777" w:rsidR="00365A61" w:rsidRPr="00A16206" w:rsidRDefault="00365A61" w:rsidP="00365A61">
      <w:pPr>
        <w:contextualSpacing/>
        <w:jc w:val="center"/>
        <w:rPr>
          <w:lang w:val="fi-FI"/>
        </w:rPr>
      </w:pPr>
      <w:r w:rsidRPr="00A16206">
        <w:rPr>
          <w:lang w:val="fi-FI"/>
        </w:rPr>
        <w:t xml:space="preserve">Diajukan Sebagai Salah Satu Syarat Untuk Mengambil Mata Kuliah Tugas Akhir </w:t>
      </w:r>
    </w:p>
    <w:p w14:paraId="22A41D47" w14:textId="70889D98" w:rsidR="00365A61" w:rsidRPr="00A16206" w:rsidRDefault="00365A61" w:rsidP="00365A61">
      <w:pPr>
        <w:rPr>
          <w:rFonts w:ascii="Arial" w:hAnsi="Arial"/>
        </w:rPr>
      </w:pPr>
    </w:p>
    <w:p w14:paraId="0D03DF4C" w14:textId="77777777" w:rsidR="00365A61" w:rsidRPr="00A16206" w:rsidRDefault="00365A61" w:rsidP="00365A61">
      <w:pPr>
        <w:rPr>
          <w:rFonts w:ascii="Arial" w:hAnsi="Arial"/>
        </w:rPr>
      </w:pPr>
    </w:p>
    <w:p w14:paraId="689A2A6B" w14:textId="77777777" w:rsidR="00365A61" w:rsidRPr="00A16206" w:rsidRDefault="00365A61" w:rsidP="00365A61">
      <w:pPr>
        <w:jc w:val="center"/>
      </w:pPr>
    </w:p>
    <w:p w14:paraId="7D5A3378" w14:textId="77777777" w:rsidR="00365A61" w:rsidRDefault="00365A61" w:rsidP="00365A61">
      <w:pPr>
        <w:jc w:val="center"/>
        <w:rPr>
          <w:lang w:val="id-ID"/>
        </w:rPr>
      </w:pPr>
    </w:p>
    <w:p w14:paraId="08757251" w14:textId="77777777" w:rsidR="00365A61" w:rsidRDefault="00365A61" w:rsidP="00365A61">
      <w:pPr>
        <w:jc w:val="center"/>
        <w:rPr>
          <w:lang w:val="id-ID"/>
        </w:rPr>
      </w:pPr>
    </w:p>
    <w:p w14:paraId="1CAF3A4F" w14:textId="77777777" w:rsidR="00365A61" w:rsidRDefault="00365A61" w:rsidP="00365A61">
      <w:pPr>
        <w:jc w:val="center"/>
        <w:rPr>
          <w:lang w:val="id-ID"/>
        </w:rPr>
      </w:pPr>
    </w:p>
    <w:p w14:paraId="095CBAF9" w14:textId="77777777" w:rsidR="00365A61" w:rsidRPr="00A16206" w:rsidRDefault="00365A61" w:rsidP="00365A61">
      <w:pPr>
        <w:jc w:val="center"/>
        <w:rPr>
          <w:lang w:val="id-ID"/>
        </w:rPr>
      </w:pPr>
    </w:p>
    <w:p w14:paraId="457DA6DE" w14:textId="77777777" w:rsidR="00365A61" w:rsidRPr="00A16206" w:rsidRDefault="00365A61" w:rsidP="00365A61">
      <w:pPr>
        <w:jc w:val="center"/>
        <w:rPr>
          <w:lang w:val="id-ID"/>
        </w:rPr>
      </w:pPr>
    </w:p>
    <w:p w14:paraId="00776646" w14:textId="77777777" w:rsidR="00365A61" w:rsidRPr="00A16206" w:rsidRDefault="00365A61" w:rsidP="00365A61">
      <w:pPr>
        <w:jc w:val="center"/>
        <w:rPr>
          <w:lang w:val="id-ID"/>
        </w:rPr>
      </w:pPr>
    </w:p>
    <w:p w14:paraId="7F9B33D0" w14:textId="77777777" w:rsidR="00365A61" w:rsidRPr="00A16206" w:rsidRDefault="00365A61" w:rsidP="00365A61">
      <w:pPr>
        <w:jc w:val="center"/>
      </w:pPr>
    </w:p>
    <w:p w14:paraId="001FAF19" w14:textId="77777777" w:rsidR="00365A61" w:rsidRPr="00A16206" w:rsidRDefault="00365A61" w:rsidP="00365A61">
      <w:pPr>
        <w:jc w:val="center"/>
        <w:rPr>
          <w:b/>
        </w:rPr>
      </w:pPr>
      <w:r w:rsidRPr="00A16206">
        <w:rPr>
          <w:b/>
        </w:rPr>
        <w:t>Oleh</w:t>
      </w:r>
      <w:del w:id="0" w:author="Fathurrohman Solehudin" w:date="2023-11-28T23:09:00Z">
        <w:r w:rsidRPr="00A16206" w:rsidDel="00E90E93">
          <w:rPr>
            <w:b/>
          </w:rPr>
          <w:delText xml:space="preserve"> </w:delText>
        </w:r>
      </w:del>
      <w:r w:rsidRPr="00A16206">
        <w:rPr>
          <w:b/>
        </w:rPr>
        <w:t>:</w:t>
      </w:r>
    </w:p>
    <w:p w14:paraId="5A8D0CC0" w14:textId="77777777" w:rsidR="00365A61" w:rsidRPr="00A16206" w:rsidRDefault="00365A61" w:rsidP="00365A61">
      <w:pPr>
        <w:jc w:val="center"/>
      </w:pPr>
    </w:p>
    <w:p w14:paraId="702F0434" w14:textId="1880474F" w:rsidR="00365A61" w:rsidRPr="00343088" w:rsidRDefault="00365A61" w:rsidP="00365A61">
      <w:pPr>
        <w:spacing w:line="360" w:lineRule="auto"/>
        <w:ind w:left="2160"/>
        <w:contextualSpacing/>
        <w:rPr>
          <w:b/>
        </w:rPr>
      </w:pPr>
      <w:r>
        <w:rPr>
          <w:b/>
          <w:lang w:val="id-ID"/>
        </w:rPr>
        <w:t xml:space="preserve"> </w:t>
      </w:r>
      <w:r w:rsidRPr="00A16206">
        <w:rPr>
          <w:b/>
          <w:lang w:val="fi-FI"/>
        </w:rPr>
        <w:t xml:space="preserve">Nama </w:t>
      </w:r>
      <w:r w:rsidRPr="00A16206">
        <w:rPr>
          <w:b/>
          <w:lang w:val="fi-FI"/>
        </w:rPr>
        <w:tab/>
        <w:t xml:space="preserve">: </w:t>
      </w:r>
      <w:r w:rsidR="00343088">
        <w:rPr>
          <w:b/>
        </w:rPr>
        <w:t>FATHURROHMAN SOLEHUDIN</w:t>
      </w:r>
    </w:p>
    <w:p w14:paraId="56C1410A" w14:textId="0ECF452F" w:rsidR="00365A61" w:rsidRPr="00343088" w:rsidRDefault="00365A61" w:rsidP="00365A61">
      <w:pPr>
        <w:spacing w:line="360" w:lineRule="auto"/>
        <w:ind w:left="2160"/>
        <w:contextualSpacing/>
        <w:rPr>
          <w:b/>
        </w:rPr>
      </w:pPr>
      <w:r>
        <w:rPr>
          <w:b/>
          <w:lang w:val="id-ID"/>
        </w:rPr>
        <w:t xml:space="preserve"> </w:t>
      </w:r>
      <w:r w:rsidRPr="00A16206">
        <w:rPr>
          <w:b/>
          <w:lang w:val="fi-FI"/>
        </w:rPr>
        <w:t xml:space="preserve">NIM </w:t>
      </w:r>
      <w:r w:rsidRPr="00A16206">
        <w:rPr>
          <w:b/>
          <w:lang w:val="fi-FI"/>
        </w:rPr>
        <w:tab/>
      </w:r>
      <w:r>
        <w:rPr>
          <w:b/>
          <w:lang w:val="id-ID"/>
        </w:rPr>
        <w:tab/>
      </w:r>
      <w:r w:rsidRPr="00A16206">
        <w:rPr>
          <w:b/>
          <w:lang w:val="fi-FI"/>
        </w:rPr>
        <w:t xml:space="preserve">: </w:t>
      </w:r>
      <w:r w:rsidR="00343088">
        <w:rPr>
          <w:b/>
        </w:rPr>
        <w:t>21040012</w:t>
      </w:r>
    </w:p>
    <w:p w14:paraId="4EE90A1A" w14:textId="77777777" w:rsidR="00365A61" w:rsidRPr="00A16206" w:rsidRDefault="00365A61" w:rsidP="00365A61">
      <w:pPr>
        <w:rPr>
          <w:lang w:val="id-ID"/>
        </w:rPr>
      </w:pPr>
    </w:p>
    <w:p w14:paraId="5D356FBE" w14:textId="77777777" w:rsidR="00365A61" w:rsidRPr="00A16206" w:rsidRDefault="00365A61" w:rsidP="00365A61">
      <w:pPr>
        <w:rPr>
          <w:lang w:val="id-ID"/>
        </w:rPr>
      </w:pPr>
    </w:p>
    <w:p w14:paraId="660CC63B" w14:textId="77777777" w:rsidR="00365A61" w:rsidRDefault="00365A61" w:rsidP="00365A61">
      <w:pPr>
        <w:rPr>
          <w:lang w:val="id-ID"/>
        </w:rPr>
      </w:pPr>
    </w:p>
    <w:p w14:paraId="131DA917" w14:textId="77777777" w:rsidR="00365A61" w:rsidRDefault="00365A61" w:rsidP="00365A61">
      <w:pPr>
        <w:rPr>
          <w:lang w:val="id-ID"/>
        </w:rPr>
      </w:pPr>
    </w:p>
    <w:p w14:paraId="4CC51CBE" w14:textId="77777777" w:rsidR="00573CE0" w:rsidRDefault="00573CE0" w:rsidP="00365A61">
      <w:pPr>
        <w:rPr>
          <w:lang w:val="id-ID"/>
        </w:rPr>
      </w:pPr>
    </w:p>
    <w:p w14:paraId="449F51F8" w14:textId="77777777" w:rsidR="00573CE0" w:rsidRDefault="00573CE0" w:rsidP="00365A61">
      <w:pPr>
        <w:rPr>
          <w:lang w:val="id-ID"/>
        </w:rPr>
      </w:pPr>
    </w:p>
    <w:p w14:paraId="49A6AEA8" w14:textId="77777777" w:rsidR="00573CE0" w:rsidRDefault="00573CE0" w:rsidP="00365A61">
      <w:pPr>
        <w:rPr>
          <w:lang w:val="id-ID"/>
        </w:rPr>
      </w:pPr>
    </w:p>
    <w:p w14:paraId="541F8730" w14:textId="77777777" w:rsidR="00573CE0" w:rsidRDefault="00573CE0" w:rsidP="00365A61">
      <w:pPr>
        <w:rPr>
          <w:lang w:val="id-ID"/>
        </w:rPr>
      </w:pPr>
    </w:p>
    <w:p w14:paraId="73ECA128" w14:textId="77777777" w:rsidR="00365A61" w:rsidRPr="00A16206" w:rsidRDefault="00365A61" w:rsidP="00365A61">
      <w:pPr>
        <w:rPr>
          <w:lang w:val="id-ID"/>
        </w:rPr>
      </w:pPr>
    </w:p>
    <w:p w14:paraId="57EF7883" w14:textId="77777777" w:rsidR="00365A61" w:rsidRPr="00A16206" w:rsidRDefault="00365A61" w:rsidP="00365A61">
      <w:pPr>
        <w:spacing w:line="360" w:lineRule="auto"/>
        <w:jc w:val="center"/>
        <w:rPr>
          <w:b/>
          <w:lang w:val="fi-FI"/>
        </w:rPr>
      </w:pPr>
      <w:r w:rsidRPr="00A16206">
        <w:rPr>
          <w:b/>
          <w:lang w:val="fi-FI"/>
        </w:rPr>
        <w:t>PROGRAM STUDI DIII TEKNIK KOMPUTER</w:t>
      </w:r>
    </w:p>
    <w:p w14:paraId="18EF1288" w14:textId="77777777" w:rsidR="00365A61" w:rsidRPr="00A16206" w:rsidRDefault="00365A61" w:rsidP="00365A61">
      <w:pPr>
        <w:spacing w:line="360" w:lineRule="auto"/>
        <w:jc w:val="center"/>
        <w:rPr>
          <w:b/>
          <w:lang w:val="fi-FI"/>
        </w:rPr>
      </w:pPr>
      <w:r w:rsidRPr="00A16206">
        <w:rPr>
          <w:b/>
          <w:lang w:val="fi-FI"/>
        </w:rPr>
        <w:lastRenderedPageBreak/>
        <w:t>POLITEKNIK HARAPAN BERSAMA TEGAL</w:t>
      </w:r>
    </w:p>
    <w:p w14:paraId="64A80D8D" w14:textId="4AB33CDA" w:rsidR="00573CE0" w:rsidRDefault="00365A61" w:rsidP="00573CE0">
      <w:pPr>
        <w:spacing w:line="360" w:lineRule="auto"/>
        <w:jc w:val="center"/>
        <w:rPr>
          <w:b/>
        </w:rPr>
      </w:pPr>
      <w:r w:rsidRPr="00A16206">
        <w:rPr>
          <w:b/>
          <w:lang w:val="fi-FI"/>
        </w:rPr>
        <w:t>20</w:t>
      </w:r>
      <w:r>
        <w:rPr>
          <w:b/>
          <w:lang w:val="id-ID"/>
        </w:rPr>
        <w:t>2</w:t>
      </w:r>
      <w:r w:rsidR="000A353F">
        <w:rPr>
          <w:b/>
        </w:rPr>
        <w:t>3</w:t>
      </w:r>
    </w:p>
    <w:p w14:paraId="593248CA" w14:textId="77777777" w:rsidR="00573CE0" w:rsidRDefault="00573CE0">
      <w:pPr>
        <w:spacing w:after="160" w:line="259" w:lineRule="auto"/>
        <w:rPr>
          <w:b/>
        </w:rPr>
      </w:pPr>
      <w:r>
        <w:rPr>
          <w:b/>
        </w:rPr>
        <w:br w:type="page"/>
      </w:r>
    </w:p>
    <w:p w14:paraId="518A5513" w14:textId="77777777" w:rsidR="00365A61" w:rsidRPr="00B42BDA" w:rsidRDefault="00365A61" w:rsidP="00365A61">
      <w:pPr>
        <w:contextualSpacing/>
        <w:jc w:val="center"/>
        <w:rPr>
          <w:b/>
          <w:szCs w:val="18"/>
          <w:lang w:val="sv-SE"/>
        </w:rPr>
      </w:pPr>
      <w:r w:rsidRPr="00B42BDA">
        <w:rPr>
          <w:b/>
          <w:szCs w:val="18"/>
          <w:lang w:val="sv-SE"/>
        </w:rPr>
        <w:lastRenderedPageBreak/>
        <w:t>HALAMAN PENGESAHAN</w:t>
      </w:r>
    </w:p>
    <w:p w14:paraId="42EE96F7" w14:textId="77777777" w:rsidR="00365A61" w:rsidRPr="00B42BDA" w:rsidRDefault="00365A61" w:rsidP="00365A61">
      <w:pPr>
        <w:contextualSpacing/>
        <w:jc w:val="center"/>
        <w:rPr>
          <w:b/>
          <w:szCs w:val="18"/>
          <w:lang w:val="sv-SE"/>
        </w:rPr>
      </w:pPr>
    </w:p>
    <w:p w14:paraId="56224C22" w14:textId="77777777" w:rsidR="00365A61" w:rsidRPr="00B42BDA" w:rsidRDefault="00365A61" w:rsidP="00365A61">
      <w:pPr>
        <w:contextualSpacing/>
        <w:jc w:val="center"/>
        <w:rPr>
          <w:b/>
          <w:szCs w:val="18"/>
        </w:rPr>
      </w:pPr>
      <w:r w:rsidRPr="00B42BDA">
        <w:rPr>
          <w:b/>
          <w:szCs w:val="18"/>
        </w:rPr>
        <w:t>PROPOSAL TUGAS AKHIR (TA)</w:t>
      </w:r>
    </w:p>
    <w:p w14:paraId="7CCF9C59" w14:textId="77777777" w:rsidR="00365A61" w:rsidRPr="00E44EDB" w:rsidRDefault="00365A61" w:rsidP="00365A61">
      <w:pPr>
        <w:contextualSpacing/>
        <w:jc w:val="center"/>
        <w:rPr>
          <w:b/>
          <w:sz w:val="18"/>
          <w:szCs w:val="18"/>
        </w:rPr>
      </w:pPr>
    </w:p>
    <w:p w14:paraId="43AE0708" w14:textId="77777777" w:rsidR="00365A61" w:rsidRPr="00E44EDB" w:rsidRDefault="00365A61" w:rsidP="00365A61">
      <w:pPr>
        <w:spacing w:line="360" w:lineRule="auto"/>
        <w:contextualSpacing/>
        <w:jc w:val="center"/>
        <w:rPr>
          <w:b/>
          <w:sz w:val="18"/>
          <w:szCs w:val="18"/>
        </w:rPr>
      </w:pPr>
    </w:p>
    <w:p w14:paraId="5B0E60C0" w14:textId="02864F00" w:rsidR="00365A61" w:rsidRPr="00B42BDA" w:rsidRDefault="000A353F" w:rsidP="00365A61">
      <w:pPr>
        <w:contextualSpacing/>
        <w:jc w:val="center"/>
        <w:rPr>
          <w:szCs w:val="18"/>
        </w:rPr>
      </w:pPr>
      <w:r w:rsidRPr="000A353F">
        <w:rPr>
          <w:b/>
          <w:noProof/>
          <w:color w:val="000000"/>
          <w:lang w:eastAsia="id-ID"/>
        </w:rPr>
        <w:t>SISTEM INFORMASI GUGUS PENJAMIN MUTU PROGRAM STUDI</w:t>
      </w:r>
    </w:p>
    <w:p w14:paraId="51A28655" w14:textId="77777777" w:rsidR="00365A61" w:rsidRPr="00B42BDA" w:rsidRDefault="00365A61" w:rsidP="00365A61">
      <w:pPr>
        <w:contextualSpacing/>
        <w:jc w:val="center"/>
        <w:rPr>
          <w:szCs w:val="18"/>
          <w:lang w:val="fi-FI"/>
        </w:rPr>
      </w:pPr>
      <w:r w:rsidRPr="00B42BDA">
        <w:rPr>
          <w:szCs w:val="18"/>
          <w:lang w:val="fi-FI"/>
        </w:rPr>
        <w:t>Sebagai Salah Satu Syarat Untuk Melaksanakan Tugas Akhir</w:t>
      </w:r>
    </w:p>
    <w:p w14:paraId="630849E3" w14:textId="77777777" w:rsidR="00365A61" w:rsidRDefault="00365A61" w:rsidP="00365A61">
      <w:pPr>
        <w:contextualSpacing/>
        <w:jc w:val="center"/>
        <w:rPr>
          <w:sz w:val="18"/>
          <w:szCs w:val="18"/>
          <w:lang w:val="fi-FI"/>
        </w:rPr>
      </w:pPr>
    </w:p>
    <w:p w14:paraId="50076F97" w14:textId="77777777" w:rsidR="00365A61" w:rsidRDefault="00365A61" w:rsidP="00365A61">
      <w:pPr>
        <w:contextualSpacing/>
        <w:jc w:val="center"/>
        <w:rPr>
          <w:sz w:val="18"/>
          <w:szCs w:val="18"/>
          <w:lang w:val="fi-FI"/>
        </w:rPr>
      </w:pPr>
    </w:p>
    <w:p w14:paraId="4850E3CC" w14:textId="77777777" w:rsidR="00365A61" w:rsidRDefault="00365A61" w:rsidP="00365A61">
      <w:pPr>
        <w:contextualSpacing/>
        <w:jc w:val="center"/>
        <w:rPr>
          <w:sz w:val="18"/>
          <w:szCs w:val="18"/>
          <w:lang w:val="fi-FI"/>
        </w:rPr>
      </w:pPr>
    </w:p>
    <w:p w14:paraId="623FF12F" w14:textId="77777777" w:rsidR="00365A61" w:rsidRDefault="00365A61" w:rsidP="00365A61">
      <w:pPr>
        <w:contextualSpacing/>
        <w:jc w:val="center"/>
        <w:rPr>
          <w:sz w:val="18"/>
          <w:szCs w:val="18"/>
          <w:lang w:val="fi-FI"/>
        </w:rPr>
      </w:pPr>
    </w:p>
    <w:p w14:paraId="4A147D61" w14:textId="77777777" w:rsidR="00365A61" w:rsidRDefault="00365A61" w:rsidP="00365A61">
      <w:pPr>
        <w:contextualSpacing/>
        <w:jc w:val="center"/>
        <w:rPr>
          <w:sz w:val="18"/>
          <w:szCs w:val="18"/>
          <w:lang w:val="fi-FI"/>
        </w:rPr>
      </w:pPr>
    </w:p>
    <w:p w14:paraId="0F1ABBE5" w14:textId="77777777" w:rsidR="00365A61" w:rsidRPr="003E46D7" w:rsidRDefault="00365A61" w:rsidP="00365A61">
      <w:pPr>
        <w:contextualSpacing/>
        <w:jc w:val="center"/>
        <w:rPr>
          <w:sz w:val="18"/>
          <w:szCs w:val="18"/>
          <w:lang w:val="fi-FI"/>
        </w:rPr>
      </w:pPr>
    </w:p>
    <w:p w14:paraId="0FA708E0" w14:textId="77777777" w:rsidR="00365A61" w:rsidRPr="00B42BDA" w:rsidRDefault="00365A61" w:rsidP="00365A61">
      <w:pPr>
        <w:contextualSpacing/>
        <w:jc w:val="center"/>
        <w:rPr>
          <w:lang w:val="sv-SE"/>
        </w:rPr>
      </w:pPr>
      <w:r w:rsidRPr="00B42BDA">
        <w:rPr>
          <w:lang w:val="sv-SE"/>
        </w:rPr>
        <w:t>Oleh :</w:t>
      </w:r>
    </w:p>
    <w:p w14:paraId="160C3432" w14:textId="77777777" w:rsidR="00365A61" w:rsidRPr="00B42BDA" w:rsidRDefault="00365A61" w:rsidP="00365A61">
      <w:pPr>
        <w:contextualSpacing/>
        <w:jc w:val="center"/>
        <w:rPr>
          <w:lang w:val="sv-SE"/>
        </w:rPr>
      </w:pPr>
    </w:p>
    <w:p w14:paraId="6D3B2C31" w14:textId="70083B06" w:rsidR="00365A61" w:rsidRPr="00343088" w:rsidRDefault="00365A61" w:rsidP="00365A61">
      <w:pPr>
        <w:ind w:left="2160"/>
        <w:contextualSpacing/>
      </w:pPr>
      <w:r>
        <w:rPr>
          <w:lang w:val="id-ID"/>
        </w:rPr>
        <w:t xml:space="preserve">  </w:t>
      </w:r>
      <w:r w:rsidRPr="00B42BDA">
        <w:rPr>
          <w:lang w:val="sv-SE"/>
        </w:rPr>
        <w:t xml:space="preserve">Nama </w:t>
      </w:r>
      <w:r w:rsidRPr="00B42BDA">
        <w:rPr>
          <w:lang w:val="sv-SE"/>
        </w:rPr>
        <w:tab/>
        <w:t xml:space="preserve">: </w:t>
      </w:r>
      <w:r w:rsidR="00343088">
        <w:t>FATHURROHMAN SOLEHUDIN</w:t>
      </w:r>
    </w:p>
    <w:p w14:paraId="07908018" w14:textId="4D8ECF0B" w:rsidR="00343088" w:rsidRPr="00343088" w:rsidRDefault="00365A61" w:rsidP="00343088">
      <w:pPr>
        <w:ind w:left="2160"/>
        <w:contextualSpacing/>
      </w:pPr>
      <w:r>
        <w:rPr>
          <w:lang w:val="id-ID"/>
        </w:rPr>
        <w:t xml:space="preserve">  </w:t>
      </w:r>
      <w:r w:rsidRPr="00B42BDA">
        <w:rPr>
          <w:lang w:val="sv-SE"/>
        </w:rPr>
        <w:t xml:space="preserve">NIM </w:t>
      </w:r>
      <w:r w:rsidRPr="00B42BDA">
        <w:rPr>
          <w:lang w:val="sv-SE"/>
        </w:rPr>
        <w:tab/>
      </w:r>
      <w:r>
        <w:rPr>
          <w:lang w:val="id-ID"/>
        </w:rPr>
        <w:tab/>
      </w:r>
      <w:r w:rsidRPr="00B42BDA">
        <w:rPr>
          <w:lang w:val="sv-SE"/>
        </w:rPr>
        <w:t xml:space="preserve">: </w:t>
      </w:r>
      <w:r w:rsidR="00343088">
        <w:t>21040012</w:t>
      </w:r>
    </w:p>
    <w:p w14:paraId="3A591FCE" w14:textId="77777777" w:rsidR="00365A61" w:rsidRPr="00C15EF4" w:rsidRDefault="00365A61" w:rsidP="00365A61">
      <w:pPr>
        <w:contextualSpacing/>
        <w:jc w:val="center"/>
        <w:rPr>
          <w:sz w:val="28"/>
          <w:lang w:val="sv-SE"/>
        </w:rPr>
      </w:pPr>
    </w:p>
    <w:p w14:paraId="0825F4B6" w14:textId="77777777" w:rsidR="00365A61" w:rsidRPr="00C15EF4" w:rsidRDefault="00365A61" w:rsidP="00365A61">
      <w:pPr>
        <w:contextualSpacing/>
        <w:jc w:val="center"/>
        <w:rPr>
          <w:sz w:val="28"/>
          <w:lang w:val="sv-SE"/>
        </w:rPr>
      </w:pPr>
    </w:p>
    <w:p w14:paraId="3329998C" w14:textId="77777777" w:rsidR="00365A61" w:rsidRPr="00C15EF4" w:rsidRDefault="00365A61" w:rsidP="00365A61">
      <w:pPr>
        <w:contextualSpacing/>
        <w:jc w:val="center"/>
        <w:rPr>
          <w:sz w:val="28"/>
          <w:lang w:val="sv-SE"/>
        </w:rPr>
      </w:pPr>
    </w:p>
    <w:p w14:paraId="5DF468DF" w14:textId="77777777" w:rsidR="00365A61" w:rsidRPr="00C15EF4" w:rsidRDefault="00365A61" w:rsidP="00365A61">
      <w:pPr>
        <w:contextualSpacing/>
        <w:jc w:val="center"/>
        <w:rPr>
          <w:sz w:val="28"/>
          <w:lang w:val="sv-SE"/>
        </w:rPr>
      </w:pPr>
    </w:p>
    <w:p w14:paraId="04682B20" w14:textId="77777777" w:rsidR="00365A61" w:rsidRDefault="00365A61" w:rsidP="00365A61">
      <w:pPr>
        <w:contextualSpacing/>
        <w:jc w:val="center"/>
        <w:rPr>
          <w:sz w:val="28"/>
          <w:lang w:val="sv-SE"/>
        </w:rPr>
      </w:pPr>
    </w:p>
    <w:p w14:paraId="2B4B249F" w14:textId="77777777" w:rsidR="00365A61" w:rsidRPr="00C15EF4" w:rsidRDefault="00365A61" w:rsidP="00365A61">
      <w:pPr>
        <w:contextualSpacing/>
        <w:jc w:val="center"/>
        <w:rPr>
          <w:sz w:val="28"/>
          <w:lang w:val="sv-SE"/>
        </w:rPr>
      </w:pPr>
    </w:p>
    <w:p w14:paraId="7CC8B1DD" w14:textId="77777777" w:rsidR="00365A61" w:rsidRPr="00C15EF4" w:rsidRDefault="00365A61" w:rsidP="00365A61">
      <w:pPr>
        <w:contextualSpacing/>
        <w:jc w:val="center"/>
        <w:rPr>
          <w:sz w:val="28"/>
          <w:lang w:val="sv-SE"/>
        </w:rPr>
      </w:pPr>
    </w:p>
    <w:p w14:paraId="3A5C5DC7" w14:textId="77777777" w:rsidR="00365A61" w:rsidRPr="00C15EF4" w:rsidRDefault="00365A61" w:rsidP="00365A61">
      <w:pPr>
        <w:contextualSpacing/>
        <w:jc w:val="center"/>
        <w:rPr>
          <w:sz w:val="28"/>
          <w:lang w:val="sv-SE"/>
        </w:rPr>
      </w:pPr>
    </w:p>
    <w:p w14:paraId="048663C1" w14:textId="77777777" w:rsidR="00365A61" w:rsidRPr="00B42BDA" w:rsidRDefault="00365A61" w:rsidP="00365A61">
      <w:pPr>
        <w:contextualSpacing/>
        <w:jc w:val="center"/>
        <w:rPr>
          <w:lang w:val="id-ID"/>
        </w:rPr>
      </w:pPr>
      <w:r w:rsidRPr="00B42BDA">
        <w:rPr>
          <w:lang w:val="sv-SE"/>
        </w:rPr>
        <w:t xml:space="preserve">Tegal, </w:t>
      </w:r>
      <w:r>
        <w:rPr>
          <w:lang w:val="id-ID"/>
        </w:rPr>
        <w:t xml:space="preserve">      Februari 2023</w:t>
      </w:r>
    </w:p>
    <w:p w14:paraId="32AD8907" w14:textId="77777777" w:rsidR="00365A61" w:rsidRPr="00B42BDA" w:rsidRDefault="00365A61" w:rsidP="00365A61">
      <w:pPr>
        <w:contextualSpacing/>
        <w:jc w:val="center"/>
        <w:rPr>
          <w:lang w:val="sv-SE"/>
        </w:rPr>
      </w:pPr>
    </w:p>
    <w:p w14:paraId="466EA7EF" w14:textId="77777777" w:rsidR="00365A61" w:rsidRPr="00B42BDA" w:rsidRDefault="00365A61" w:rsidP="00365A61">
      <w:pPr>
        <w:contextualSpacing/>
        <w:jc w:val="center"/>
        <w:rPr>
          <w:lang w:val="sv-SE"/>
        </w:rPr>
      </w:pPr>
    </w:p>
    <w:tbl>
      <w:tblPr>
        <w:tblW w:w="9268" w:type="dxa"/>
        <w:jc w:val="center"/>
        <w:tblLook w:val="01E0" w:firstRow="1" w:lastRow="1" w:firstColumn="1" w:lastColumn="1" w:noHBand="0" w:noVBand="0"/>
      </w:tblPr>
      <w:tblGrid>
        <w:gridCol w:w="4817"/>
        <w:gridCol w:w="853"/>
        <w:gridCol w:w="3598"/>
      </w:tblGrid>
      <w:tr w:rsidR="00365A61" w:rsidRPr="00B42BDA" w14:paraId="43FBF4BB" w14:textId="77777777" w:rsidTr="00365A61">
        <w:trPr>
          <w:trHeight w:val="236"/>
          <w:jc w:val="center"/>
        </w:trPr>
        <w:tc>
          <w:tcPr>
            <w:tcW w:w="4817" w:type="dxa"/>
          </w:tcPr>
          <w:p w14:paraId="1E2D663A" w14:textId="77777777" w:rsidR="00365A61" w:rsidRPr="00B42BDA" w:rsidRDefault="00365A61" w:rsidP="00365A61">
            <w:pPr>
              <w:contextualSpacing/>
              <w:rPr>
                <w:lang w:val="sv-SE"/>
              </w:rPr>
            </w:pPr>
            <w:r w:rsidRPr="00B42BDA">
              <w:rPr>
                <w:lang w:val="sv-SE"/>
              </w:rPr>
              <w:t>Mengetahui,</w:t>
            </w:r>
          </w:p>
        </w:tc>
        <w:tc>
          <w:tcPr>
            <w:tcW w:w="853" w:type="dxa"/>
          </w:tcPr>
          <w:p w14:paraId="4EB76FD9" w14:textId="77777777" w:rsidR="00365A61" w:rsidRPr="00B42BDA" w:rsidRDefault="00365A61" w:rsidP="00D51BD1">
            <w:pPr>
              <w:contextualSpacing/>
              <w:jc w:val="center"/>
              <w:rPr>
                <w:lang w:val="sv-SE"/>
              </w:rPr>
            </w:pPr>
          </w:p>
        </w:tc>
        <w:tc>
          <w:tcPr>
            <w:tcW w:w="3598" w:type="dxa"/>
          </w:tcPr>
          <w:p w14:paraId="6E4ABB2F" w14:textId="77777777" w:rsidR="00365A61" w:rsidRPr="00B42BDA" w:rsidRDefault="00365A61" w:rsidP="00365A61">
            <w:pPr>
              <w:contextualSpacing/>
              <w:rPr>
                <w:lang w:val="sv-SE"/>
              </w:rPr>
            </w:pPr>
            <w:r w:rsidRPr="00B42BDA">
              <w:rPr>
                <w:lang w:val="sv-SE"/>
              </w:rPr>
              <w:t>Menyetuj</w:t>
            </w:r>
            <w:r w:rsidRPr="00B42BDA">
              <w:rPr>
                <w:lang w:val="id-ID"/>
              </w:rPr>
              <w:t>u</w:t>
            </w:r>
            <w:r w:rsidRPr="00B42BDA">
              <w:rPr>
                <w:lang w:val="sv-SE"/>
              </w:rPr>
              <w:t>i,</w:t>
            </w:r>
          </w:p>
        </w:tc>
      </w:tr>
      <w:tr w:rsidR="00365A61" w:rsidRPr="00B42BDA" w14:paraId="15C52CE7" w14:textId="77777777" w:rsidTr="00365A61">
        <w:trPr>
          <w:trHeight w:val="456"/>
          <w:jc w:val="center"/>
        </w:trPr>
        <w:tc>
          <w:tcPr>
            <w:tcW w:w="4817" w:type="dxa"/>
          </w:tcPr>
          <w:p w14:paraId="33E8911C" w14:textId="77777777" w:rsidR="00365A61" w:rsidRPr="00B42BDA" w:rsidRDefault="00365A61" w:rsidP="00365A61">
            <w:pPr>
              <w:contextualSpacing/>
              <w:rPr>
                <w:lang w:val="sv-SE"/>
              </w:rPr>
            </w:pPr>
            <w:r w:rsidRPr="00B42BDA">
              <w:rPr>
                <w:lang w:val="sv-SE"/>
              </w:rPr>
              <w:t>Ketua Program Studi DIII Teknik Komputer</w:t>
            </w:r>
          </w:p>
          <w:p w14:paraId="7C13BD94" w14:textId="77777777" w:rsidR="00365A61" w:rsidRPr="00B42BDA" w:rsidRDefault="00365A61" w:rsidP="00365A61">
            <w:pPr>
              <w:contextualSpacing/>
              <w:rPr>
                <w:lang w:val="sv-SE"/>
              </w:rPr>
            </w:pPr>
            <w:r w:rsidRPr="00B42BDA">
              <w:rPr>
                <w:lang w:val="sv-SE"/>
              </w:rPr>
              <w:t>POLITEKNIK HARAPAN BERSAMA</w:t>
            </w:r>
          </w:p>
        </w:tc>
        <w:tc>
          <w:tcPr>
            <w:tcW w:w="853" w:type="dxa"/>
          </w:tcPr>
          <w:p w14:paraId="1C5CD1E0" w14:textId="77777777" w:rsidR="00365A61" w:rsidRPr="00B42BDA" w:rsidRDefault="00365A61" w:rsidP="00D51BD1">
            <w:pPr>
              <w:contextualSpacing/>
              <w:jc w:val="center"/>
              <w:rPr>
                <w:lang w:val="sv-SE"/>
              </w:rPr>
            </w:pPr>
          </w:p>
        </w:tc>
        <w:tc>
          <w:tcPr>
            <w:tcW w:w="3598" w:type="dxa"/>
          </w:tcPr>
          <w:p w14:paraId="2FEC42A3" w14:textId="77777777" w:rsidR="00365A61" w:rsidRPr="00B42BDA" w:rsidRDefault="00365A61" w:rsidP="00365A61">
            <w:pPr>
              <w:contextualSpacing/>
              <w:rPr>
                <w:lang w:val="sv-SE"/>
              </w:rPr>
            </w:pPr>
            <w:r w:rsidRPr="00B42BDA">
              <w:rPr>
                <w:lang w:val="sv-SE"/>
              </w:rPr>
              <w:t>Pembimbing I</w:t>
            </w:r>
          </w:p>
        </w:tc>
      </w:tr>
      <w:tr w:rsidR="00365A61" w:rsidRPr="00B42BDA" w14:paraId="3C99CF9C" w14:textId="77777777" w:rsidTr="00365A61">
        <w:trPr>
          <w:trHeight w:val="947"/>
          <w:jc w:val="center"/>
        </w:trPr>
        <w:tc>
          <w:tcPr>
            <w:tcW w:w="4817" w:type="dxa"/>
          </w:tcPr>
          <w:p w14:paraId="48584A8C" w14:textId="77777777" w:rsidR="00365A61" w:rsidRPr="00B42BDA" w:rsidRDefault="00365A61" w:rsidP="00D51BD1">
            <w:pPr>
              <w:contextualSpacing/>
              <w:jc w:val="center"/>
              <w:rPr>
                <w:lang w:val="id-ID"/>
              </w:rPr>
            </w:pPr>
          </w:p>
          <w:p w14:paraId="7E30B246" w14:textId="77777777" w:rsidR="00365A61" w:rsidRPr="00B42BDA" w:rsidRDefault="00365A61" w:rsidP="00D51BD1">
            <w:pPr>
              <w:contextualSpacing/>
              <w:jc w:val="center"/>
              <w:rPr>
                <w:lang w:val="id-ID"/>
              </w:rPr>
            </w:pPr>
          </w:p>
          <w:p w14:paraId="2D342A55" w14:textId="77777777" w:rsidR="00365A61" w:rsidRPr="00B42BDA" w:rsidRDefault="00365A61" w:rsidP="00D51BD1">
            <w:pPr>
              <w:contextualSpacing/>
              <w:jc w:val="center"/>
              <w:rPr>
                <w:lang w:val="id-ID"/>
              </w:rPr>
            </w:pPr>
          </w:p>
        </w:tc>
        <w:tc>
          <w:tcPr>
            <w:tcW w:w="853" w:type="dxa"/>
          </w:tcPr>
          <w:p w14:paraId="4548BEF1" w14:textId="77777777" w:rsidR="00365A61" w:rsidRPr="00B42BDA" w:rsidRDefault="00365A61" w:rsidP="00D51BD1">
            <w:pPr>
              <w:contextualSpacing/>
              <w:jc w:val="center"/>
              <w:rPr>
                <w:lang w:val="sv-SE"/>
              </w:rPr>
            </w:pPr>
          </w:p>
        </w:tc>
        <w:tc>
          <w:tcPr>
            <w:tcW w:w="3598" w:type="dxa"/>
          </w:tcPr>
          <w:p w14:paraId="12D20902" w14:textId="77777777" w:rsidR="00365A61" w:rsidRPr="00B42BDA" w:rsidRDefault="00365A61" w:rsidP="00D51BD1">
            <w:pPr>
              <w:contextualSpacing/>
              <w:jc w:val="center"/>
              <w:rPr>
                <w:lang w:val="sv-SE"/>
              </w:rPr>
            </w:pPr>
          </w:p>
          <w:p w14:paraId="1EB042F5" w14:textId="77777777" w:rsidR="00365A61" w:rsidRPr="00B42BDA" w:rsidRDefault="00365A61" w:rsidP="00D51BD1">
            <w:pPr>
              <w:contextualSpacing/>
              <w:jc w:val="center"/>
              <w:rPr>
                <w:lang w:val="sv-SE"/>
              </w:rPr>
            </w:pPr>
          </w:p>
          <w:p w14:paraId="6B057171" w14:textId="77777777" w:rsidR="00365A61" w:rsidRPr="00B42BDA" w:rsidRDefault="00365A61" w:rsidP="00D51BD1">
            <w:pPr>
              <w:contextualSpacing/>
              <w:jc w:val="center"/>
              <w:rPr>
                <w:lang w:val="sv-SE"/>
              </w:rPr>
            </w:pPr>
          </w:p>
          <w:p w14:paraId="4ADDDDFB" w14:textId="77777777" w:rsidR="00365A61" w:rsidRPr="00B42BDA" w:rsidRDefault="00365A61" w:rsidP="00D51BD1">
            <w:pPr>
              <w:contextualSpacing/>
              <w:jc w:val="center"/>
              <w:rPr>
                <w:lang w:val="sv-SE"/>
              </w:rPr>
            </w:pPr>
          </w:p>
        </w:tc>
      </w:tr>
      <w:tr w:rsidR="00365A61" w:rsidRPr="00B42BDA" w14:paraId="1222193D" w14:textId="77777777" w:rsidTr="00365A61">
        <w:trPr>
          <w:trHeight w:val="456"/>
          <w:jc w:val="center"/>
        </w:trPr>
        <w:tc>
          <w:tcPr>
            <w:tcW w:w="4817" w:type="dxa"/>
          </w:tcPr>
          <w:p w14:paraId="73BE5CF3" w14:textId="77777777" w:rsidR="00365A61" w:rsidRPr="00365A61" w:rsidRDefault="00365A61" w:rsidP="00365A61">
            <w:pPr>
              <w:contextualSpacing/>
              <w:rPr>
                <w:u w:val="single"/>
              </w:rPr>
            </w:pPr>
            <w:r>
              <w:rPr>
                <w:u w:val="single"/>
              </w:rPr>
              <w:t xml:space="preserve">Ida </w:t>
            </w:r>
            <w:proofErr w:type="spellStart"/>
            <w:r>
              <w:rPr>
                <w:u w:val="single"/>
              </w:rPr>
              <w:t>Afriliana</w:t>
            </w:r>
            <w:proofErr w:type="spellEnd"/>
            <w:r>
              <w:rPr>
                <w:u w:val="single"/>
              </w:rPr>
              <w:t xml:space="preserve"> ST, </w:t>
            </w:r>
            <w:proofErr w:type="spellStart"/>
            <w:r>
              <w:rPr>
                <w:u w:val="single"/>
              </w:rPr>
              <w:t>MKom</w:t>
            </w:r>
            <w:proofErr w:type="spellEnd"/>
          </w:p>
          <w:p w14:paraId="6900C8D7" w14:textId="77777777" w:rsidR="00365A61" w:rsidRPr="00365A61" w:rsidRDefault="00365A61" w:rsidP="00365A61">
            <w:pPr>
              <w:contextualSpacing/>
              <w:rPr>
                <w:b/>
                <w:lang w:val="id-ID"/>
              </w:rPr>
            </w:pPr>
            <w:r w:rsidRPr="00365A61">
              <w:rPr>
                <w:b/>
                <w:lang w:val="sv-SE"/>
              </w:rPr>
              <w:t xml:space="preserve">NIPY. </w:t>
            </w:r>
            <w:r w:rsidRPr="00365A61">
              <w:rPr>
                <w:b/>
                <w:lang w:val="id-ID"/>
              </w:rPr>
              <w:t>07</w:t>
            </w:r>
            <w:r w:rsidRPr="00365A61">
              <w:rPr>
                <w:b/>
                <w:lang w:val="sv-SE"/>
              </w:rPr>
              <w:t>.01</w:t>
            </w:r>
            <w:r w:rsidRPr="00365A61">
              <w:rPr>
                <w:b/>
                <w:lang w:val="id-ID"/>
              </w:rPr>
              <w:t>1</w:t>
            </w:r>
            <w:r w:rsidRPr="00365A61">
              <w:rPr>
                <w:b/>
                <w:lang w:val="sv-SE"/>
              </w:rPr>
              <w:t>.</w:t>
            </w:r>
            <w:r w:rsidRPr="00365A61">
              <w:rPr>
                <w:b/>
                <w:lang w:val="id-ID"/>
              </w:rPr>
              <w:t>083</w:t>
            </w:r>
          </w:p>
        </w:tc>
        <w:tc>
          <w:tcPr>
            <w:tcW w:w="853" w:type="dxa"/>
          </w:tcPr>
          <w:p w14:paraId="5E25D5F7" w14:textId="77777777" w:rsidR="00365A61" w:rsidRPr="00B42BDA" w:rsidRDefault="00365A61" w:rsidP="00D51BD1">
            <w:pPr>
              <w:contextualSpacing/>
              <w:jc w:val="center"/>
              <w:rPr>
                <w:lang w:val="sv-SE"/>
              </w:rPr>
            </w:pPr>
          </w:p>
        </w:tc>
        <w:tc>
          <w:tcPr>
            <w:tcW w:w="3598" w:type="dxa"/>
          </w:tcPr>
          <w:p w14:paraId="6C8E5A37" w14:textId="77777777" w:rsidR="00365A61" w:rsidRPr="004922E5" w:rsidRDefault="004922E5" w:rsidP="00365A61">
            <w:pPr>
              <w:contextualSpacing/>
              <w:rPr>
                <w:u w:val="single"/>
              </w:rPr>
            </w:pPr>
            <w:r>
              <w:rPr>
                <w:u w:val="single"/>
              </w:rPr>
              <w:t>…………………………….</w:t>
            </w:r>
          </w:p>
          <w:p w14:paraId="2C27E8FE" w14:textId="77777777" w:rsidR="00365A61" w:rsidRPr="00365A61" w:rsidRDefault="00365A61" w:rsidP="004922E5">
            <w:pPr>
              <w:contextualSpacing/>
              <w:rPr>
                <w:b/>
                <w:lang w:val="id-ID"/>
              </w:rPr>
            </w:pPr>
            <w:r w:rsidRPr="00365A61">
              <w:rPr>
                <w:b/>
                <w:lang w:val="sv-SE"/>
              </w:rPr>
              <w:t>NIPY</w:t>
            </w:r>
            <w:r w:rsidR="004922E5">
              <w:rPr>
                <w:b/>
                <w:lang w:val="sv-SE"/>
              </w:rPr>
              <w:t>...................................</w:t>
            </w:r>
          </w:p>
        </w:tc>
      </w:tr>
    </w:tbl>
    <w:p w14:paraId="412EFF25" w14:textId="77777777" w:rsidR="00AF3AEA" w:rsidRDefault="00AF3AEA"/>
    <w:p w14:paraId="42FEFAF1" w14:textId="77777777" w:rsidR="00DF13A0" w:rsidRDefault="00DF13A0"/>
    <w:p w14:paraId="4AEDDAD9" w14:textId="77777777" w:rsidR="00DF13A0" w:rsidRDefault="00DF13A0"/>
    <w:p w14:paraId="21F194DF" w14:textId="77777777" w:rsidR="00DF13A0" w:rsidRDefault="00DF13A0"/>
    <w:p w14:paraId="4BE8E0EA" w14:textId="77777777" w:rsidR="00DF13A0" w:rsidRDefault="00DF13A0"/>
    <w:p w14:paraId="400949CC" w14:textId="77777777" w:rsidR="00DF13A0" w:rsidRDefault="00DF13A0"/>
    <w:p w14:paraId="3F60FA51" w14:textId="77777777" w:rsidR="00DF13A0" w:rsidRDefault="00DF13A0"/>
    <w:p w14:paraId="066FBBCA" w14:textId="4F132D12" w:rsidR="00E90E93" w:rsidRDefault="00E90E93">
      <w:pPr>
        <w:spacing w:after="160" w:line="259" w:lineRule="auto"/>
      </w:pPr>
      <w:r>
        <w:br w:type="page"/>
      </w:r>
    </w:p>
    <w:p w14:paraId="67DBF1B1" w14:textId="77777777" w:rsidR="00DF13A0" w:rsidRPr="00C15EF4" w:rsidRDefault="00DF13A0" w:rsidP="00DF13A0">
      <w:pPr>
        <w:contextualSpacing/>
        <w:jc w:val="center"/>
        <w:rPr>
          <w:b/>
          <w:bCs/>
        </w:rPr>
      </w:pPr>
      <w:r w:rsidRPr="00C15EF4">
        <w:rPr>
          <w:b/>
          <w:bCs/>
        </w:rPr>
        <w:lastRenderedPageBreak/>
        <w:t>DAFTAR ISI</w:t>
      </w:r>
    </w:p>
    <w:p w14:paraId="7BD3F335" w14:textId="77777777" w:rsidR="00DF13A0" w:rsidRPr="00C15EF4" w:rsidRDefault="00DF13A0" w:rsidP="00DF13A0">
      <w:pPr>
        <w:spacing w:line="360" w:lineRule="auto"/>
        <w:contextualSpacing/>
        <w:jc w:val="center"/>
        <w:rPr>
          <w:b/>
          <w:bCs/>
        </w:rPr>
      </w:pPr>
    </w:p>
    <w:p w14:paraId="0D262547" w14:textId="77777777" w:rsidR="00DF13A0" w:rsidRDefault="00DF13A0" w:rsidP="00DF13A0">
      <w:pPr>
        <w:spacing w:line="360" w:lineRule="auto"/>
        <w:ind w:firstLine="720"/>
        <w:contextualSpacing/>
        <w:jc w:val="right"/>
        <w:rPr>
          <w:lang w:val="id-ID"/>
        </w:rPr>
      </w:pPr>
      <w:r w:rsidRPr="00C15EF4">
        <w:t>Halaman</w:t>
      </w:r>
    </w:p>
    <w:p w14:paraId="1DE4B8E4" w14:textId="6A95BE65" w:rsidR="00DF13A0" w:rsidRDefault="005C47B0" w:rsidP="005C47B0">
      <w:pPr>
        <w:spacing w:after="160" w:line="259" w:lineRule="auto"/>
      </w:pPr>
      <w:r>
        <w:br w:type="page"/>
      </w:r>
    </w:p>
    <w:p w14:paraId="1B31D2F9" w14:textId="77777777" w:rsidR="00DF13A0" w:rsidRPr="004225D2"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1" w:name="_Toc535497648"/>
      <w:r w:rsidRPr="004225D2">
        <w:rPr>
          <w:rFonts w:ascii="Times New Roman" w:hAnsi="Times New Roman"/>
          <w:sz w:val="24"/>
          <w:lang w:val="es-ES"/>
        </w:rPr>
        <w:lastRenderedPageBreak/>
        <w:t>Latar belakang masalah</w:t>
      </w:r>
      <w:bookmarkEnd w:id="1"/>
    </w:p>
    <w:p w14:paraId="61774F0E" w14:textId="34DBB898" w:rsidR="00DF13A0" w:rsidRPr="0021169E" w:rsidRDefault="00573CE0" w:rsidP="00E90E93">
      <w:pPr>
        <w:spacing w:line="360" w:lineRule="auto"/>
        <w:ind w:left="851" w:firstLine="589"/>
        <w:jc w:val="both"/>
        <w:rPr>
          <w:lang w:val="es-ES"/>
        </w:rPr>
      </w:pPr>
      <w:proofErr w:type="spellStart"/>
      <w:r w:rsidRPr="00EC2C8C">
        <w:rPr>
          <w:lang w:val="es-ES"/>
        </w:rPr>
        <w:t>Pendidikan</w:t>
      </w:r>
      <w:proofErr w:type="spellEnd"/>
      <w:r w:rsidRPr="00EC2C8C">
        <w:rPr>
          <w:lang w:val="es-ES"/>
        </w:rPr>
        <w:t xml:space="preserve"> </w:t>
      </w:r>
      <w:proofErr w:type="spellStart"/>
      <w:r w:rsidRPr="00EC2C8C">
        <w:rPr>
          <w:lang w:val="es-ES"/>
        </w:rPr>
        <w:t>tinggi</w:t>
      </w:r>
      <w:proofErr w:type="spellEnd"/>
      <w:r w:rsidRPr="00EC2C8C">
        <w:rPr>
          <w:lang w:val="es-ES"/>
        </w:rPr>
        <w:t xml:space="preserve"> </w:t>
      </w:r>
      <w:proofErr w:type="spellStart"/>
      <w:r w:rsidRPr="00EC2C8C">
        <w:rPr>
          <w:lang w:val="es-ES"/>
        </w:rPr>
        <w:t>saat</w:t>
      </w:r>
      <w:proofErr w:type="spellEnd"/>
      <w:r w:rsidRPr="00EC2C8C">
        <w:rPr>
          <w:lang w:val="es-ES"/>
        </w:rPr>
        <w:t xml:space="preserve"> </w:t>
      </w:r>
      <w:proofErr w:type="spellStart"/>
      <w:r w:rsidRPr="00EC2C8C">
        <w:rPr>
          <w:lang w:val="es-ES"/>
        </w:rPr>
        <w:t>ini</w:t>
      </w:r>
      <w:proofErr w:type="spellEnd"/>
      <w:r w:rsidRPr="00EC2C8C">
        <w:rPr>
          <w:lang w:val="es-ES"/>
        </w:rPr>
        <w:t xml:space="preserve"> </w:t>
      </w:r>
      <w:proofErr w:type="spellStart"/>
      <w:r w:rsidRPr="00EC2C8C">
        <w:rPr>
          <w:lang w:val="es-ES"/>
        </w:rPr>
        <w:t>semakin</w:t>
      </w:r>
      <w:proofErr w:type="spellEnd"/>
      <w:r w:rsidRPr="00EC2C8C">
        <w:rPr>
          <w:lang w:val="es-ES"/>
        </w:rPr>
        <w:t xml:space="preserve"> </w:t>
      </w:r>
      <w:proofErr w:type="spellStart"/>
      <w:r w:rsidRPr="00EC2C8C">
        <w:rPr>
          <w:lang w:val="es-ES"/>
        </w:rPr>
        <w:t>berkembang</w:t>
      </w:r>
      <w:proofErr w:type="spellEnd"/>
      <w:r w:rsidRPr="00EC2C8C">
        <w:rPr>
          <w:lang w:val="es-ES"/>
        </w:rPr>
        <w:t xml:space="preserve"> </w:t>
      </w:r>
      <w:proofErr w:type="spellStart"/>
      <w:r w:rsidRPr="00EC2C8C">
        <w:rPr>
          <w:lang w:val="es-ES"/>
        </w:rPr>
        <w:t>dengan</w:t>
      </w:r>
      <w:proofErr w:type="spellEnd"/>
      <w:r w:rsidRPr="00EC2C8C">
        <w:rPr>
          <w:lang w:val="es-ES"/>
        </w:rPr>
        <w:t xml:space="preserve"> </w:t>
      </w:r>
      <w:proofErr w:type="spellStart"/>
      <w:r w:rsidRPr="00EC2C8C">
        <w:rPr>
          <w:lang w:val="es-ES"/>
        </w:rPr>
        <w:t>pesat</w:t>
      </w:r>
      <w:proofErr w:type="spellEnd"/>
      <w:r w:rsidRPr="00EC2C8C">
        <w:rPr>
          <w:lang w:val="es-ES"/>
        </w:rPr>
        <w:t xml:space="preserve">, dan </w:t>
      </w:r>
      <w:proofErr w:type="spellStart"/>
      <w:r w:rsidRPr="00EC2C8C">
        <w:rPr>
          <w:lang w:val="es-ES"/>
        </w:rPr>
        <w:t>untuk</w:t>
      </w:r>
      <w:proofErr w:type="spellEnd"/>
      <w:r w:rsidRPr="00EC2C8C">
        <w:rPr>
          <w:lang w:val="es-ES"/>
        </w:rPr>
        <w:t xml:space="preserve"> </w:t>
      </w:r>
      <w:proofErr w:type="spellStart"/>
      <w:r w:rsidRPr="00EC2C8C">
        <w:rPr>
          <w:lang w:val="es-ES"/>
        </w:rPr>
        <w:t>menjaga</w:t>
      </w:r>
      <w:proofErr w:type="spellEnd"/>
      <w:r w:rsidRPr="00EC2C8C">
        <w:rPr>
          <w:lang w:val="es-ES"/>
        </w:rPr>
        <w:t xml:space="preserve"> </w:t>
      </w:r>
      <w:proofErr w:type="spellStart"/>
      <w:r w:rsidRPr="00EC2C8C">
        <w:rPr>
          <w:lang w:val="es-ES"/>
        </w:rPr>
        <w:t>kualitasnya</w:t>
      </w:r>
      <w:proofErr w:type="spellEnd"/>
      <w:r w:rsidRPr="00EC2C8C">
        <w:rPr>
          <w:lang w:val="es-ES"/>
        </w:rPr>
        <w:t xml:space="preserve"> </w:t>
      </w:r>
      <w:proofErr w:type="spellStart"/>
      <w:r w:rsidRPr="00EC2C8C">
        <w:rPr>
          <w:lang w:val="es-ES"/>
        </w:rPr>
        <w:t>diperlukan</w:t>
      </w:r>
      <w:proofErr w:type="spellEnd"/>
      <w:r w:rsidRPr="00EC2C8C">
        <w:rPr>
          <w:lang w:val="es-ES"/>
        </w:rPr>
        <w:t xml:space="preserve"> </w:t>
      </w:r>
      <w:proofErr w:type="spellStart"/>
      <w:r w:rsidRPr="00EC2C8C">
        <w:rPr>
          <w:lang w:val="es-ES"/>
        </w:rPr>
        <w:t>sistem</w:t>
      </w:r>
      <w:proofErr w:type="spellEnd"/>
      <w:r w:rsidRPr="00EC2C8C">
        <w:rPr>
          <w:lang w:val="es-ES"/>
        </w:rPr>
        <w:t xml:space="preserve"> </w:t>
      </w:r>
      <w:proofErr w:type="spellStart"/>
      <w:r w:rsidRPr="00EC2C8C">
        <w:rPr>
          <w:lang w:val="es-ES"/>
        </w:rPr>
        <w:t>penjaminan</w:t>
      </w:r>
      <w:proofErr w:type="spellEnd"/>
      <w:r w:rsidRPr="00EC2C8C">
        <w:rPr>
          <w:lang w:val="es-ES"/>
        </w:rPr>
        <w:t xml:space="preserve"> </w:t>
      </w:r>
      <w:proofErr w:type="spellStart"/>
      <w:r w:rsidRPr="00EC2C8C">
        <w:rPr>
          <w:lang w:val="es-ES"/>
        </w:rPr>
        <w:t>mutu</w:t>
      </w:r>
      <w:proofErr w:type="spellEnd"/>
      <w:r w:rsidRPr="00EC2C8C">
        <w:rPr>
          <w:lang w:val="es-ES"/>
        </w:rPr>
        <w:t xml:space="preserve"> yang </w:t>
      </w:r>
      <w:proofErr w:type="spellStart"/>
      <w:r w:rsidRPr="00EC2C8C">
        <w:rPr>
          <w:lang w:val="es-ES"/>
        </w:rPr>
        <w:t>efektif</w:t>
      </w:r>
      <w:proofErr w:type="spellEnd"/>
      <w:r w:rsidRPr="00EC2C8C">
        <w:rPr>
          <w:lang w:val="es-ES"/>
        </w:rPr>
        <w:t xml:space="preserve">. </w:t>
      </w:r>
      <w:proofErr w:type="spellStart"/>
      <w:r w:rsidRPr="00EC2C8C">
        <w:rPr>
          <w:lang w:val="es-ES"/>
        </w:rPr>
        <w:t>Oleh</w:t>
      </w:r>
      <w:proofErr w:type="spellEnd"/>
      <w:r w:rsidRPr="00EC2C8C">
        <w:rPr>
          <w:lang w:val="es-ES"/>
        </w:rPr>
        <w:t xml:space="preserve"> </w:t>
      </w:r>
      <w:proofErr w:type="spellStart"/>
      <w:r w:rsidRPr="00EC2C8C">
        <w:rPr>
          <w:lang w:val="es-ES"/>
        </w:rPr>
        <w:t>karena</w:t>
      </w:r>
      <w:proofErr w:type="spellEnd"/>
      <w:r w:rsidRPr="00EC2C8C">
        <w:rPr>
          <w:lang w:val="es-ES"/>
        </w:rPr>
        <w:t xml:space="preserve"> </w:t>
      </w:r>
      <w:proofErr w:type="spellStart"/>
      <w:r w:rsidRPr="00EC2C8C">
        <w:rPr>
          <w:lang w:val="es-ES"/>
        </w:rPr>
        <w:t>itu</w:t>
      </w:r>
      <w:proofErr w:type="spellEnd"/>
      <w:r w:rsidRPr="00EC2C8C">
        <w:rPr>
          <w:lang w:val="es-ES"/>
        </w:rPr>
        <w:t xml:space="preserve">, </w:t>
      </w:r>
      <w:proofErr w:type="spellStart"/>
      <w:r w:rsidRPr="00EC2C8C">
        <w:rPr>
          <w:lang w:val="es-ES"/>
        </w:rPr>
        <w:t>Program</w:t>
      </w:r>
      <w:proofErr w:type="spellEnd"/>
      <w:r w:rsidRPr="00EC2C8C">
        <w:rPr>
          <w:lang w:val="es-ES"/>
        </w:rPr>
        <w:t xml:space="preserve"> </w:t>
      </w:r>
      <w:proofErr w:type="spellStart"/>
      <w:r w:rsidRPr="00EC2C8C">
        <w:rPr>
          <w:lang w:val="es-ES"/>
        </w:rPr>
        <w:t>Studi</w:t>
      </w:r>
      <w:proofErr w:type="spellEnd"/>
      <w:r w:rsidRPr="00EC2C8C">
        <w:rPr>
          <w:lang w:val="es-ES"/>
        </w:rPr>
        <w:t xml:space="preserve"> (Prodi) </w:t>
      </w:r>
      <w:proofErr w:type="spellStart"/>
      <w:r w:rsidRPr="00EC2C8C">
        <w:rPr>
          <w:lang w:val="es-ES"/>
        </w:rPr>
        <w:t>memerlukan</w:t>
      </w:r>
      <w:proofErr w:type="spellEnd"/>
      <w:r w:rsidRPr="00EC2C8C">
        <w:rPr>
          <w:lang w:val="es-ES"/>
        </w:rPr>
        <w:t xml:space="preserve"> </w:t>
      </w:r>
      <w:proofErr w:type="spellStart"/>
      <w:r w:rsidRPr="00EC2C8C">
        <w:rPr>
          <w:lang w:val="es-ES"/>
        </w:rPr>
        <w:t>suatu</w:t>
      </w:r>
      <w:proofErr w:type="spellEnd"/>
      <w:r w:rsidRPr="00EC2C8C">
        <w:rPr>
          <w:lang w:val="es-ES"/>
        </w:rPr>
        <w:t xml:space="preserve"> </w:t>
      </w:r>
      <w:proofErr w:type="spellStart"/>
      <w:r w:rsidRPr="00EC2C8C">
        <w:rPr>
          <w:lang w:val="es-ES"/>
        </w:rPr>
        <w:t>Sistem</w:t>
      </w:r>
      <w:proofErr w:type="spellEnd"/>
      <w:r w:rsidRPr="00EC2C8C">
        <w:rPr>
          <w:lang w:val="es-ES"/>
        </w:rPr>
        <w:t xml:space="preserve"> </w:t>
      </w:r>
      <w:proofErr w:type="spellStart"/>
      <w:r w:rsidRPr="00EC2C8C">
        <w:rPr>
          <w:lang w:val="es-ES"/>
        </w:rPr>
        <w:t>Informasi</w:t>
      </w:r>
      <w:proofErr w:type="spellEnd"/>
      <w:r w:rsidRPr="00EC2C8C">
        <w:rPr>
          <w:lang w:val="es-ES"/>
        </w:rPr>
        <w:t xml:space="preserve"> </w:t>
      </w:r>
      <w:proofErr w:type="spellStart"/>
      <w:r w:rsidRPr="00EC2C8C">
        <w:rPr>
          <w:lang w:val="es-ES"/>
        </w:rPr>
        <w:t>Gugus</w:t>
      </w:r>
      <w:proofErr w:type="spellEnd"/>
      <w:r w:rsidRPr="00EC2C8C">
        <w:rPr>
          <w:lang w:val="es-ES"/>
        </w:rPr>
        <w:t xml:space="preserve"> </w:t>
      </w:r>
      <w:proofErr w:type="spellStart"/>
      <w:r w:rsidRPr="00EC2C8C">
        <w:rPr>
          <w:lang w:val="es-ES"/>
        </w:rPr>
        <w:t>Penjamin</w:t>
      </w:r>
      <w:proofErr w:type="spellEnd"/>
      <w:r w:rsidRPr="00EC2C8C">
        <w:rPr>
          <w:lang w:val="es-ES"/>
        </w:rPr>
        <w:t xml:space="preserve"> </w:t>
      </w:r>
      <w:proofErr w:type="spellStart"/>
      <w:r w:rsidRPr="00EC2C8C">
        <w:rPr>
          <w:lang w:val="es-ES"/>
        </w:rPr>
        <w:t>Mutu</w:t>
      </w:r>
      <w:proofErr w:type="spellEnd"/>
      <w:r w:rsidRPr="00EC2C8C">
        <w:rPr>
          <w:lang w:val="es-ES"/>
        </w:rPr>
        <w:t xml:space="preserve"> yang </w:t>
      </w:r>
      <w:proofErr w:type="spellStart"/>
      <w:r w:rsidRPr="00EC2C8C">
        <w:rPr>
          <w:lang w:val="es-ES"/>
        </w:rPr>
        <w:t>dapat</w:t>
      </w:r>
      <w:proofErr w:type="spellEnd"/>
      <w:r w:rsidRPr="00EC2C8C">
        <w:rPr>
          <w:lang w:val="es-ES"/>
        </w:rPr>
        <w:t xml:space="preserve"> </w:t>
      </w:r>
      <w:proofErr w:type="spellStart"/>
      <w:r w:rsidRPr="00EC2C8C">
        <w:rPr>
          <w:lang w:val="es-ES"/>
        </w:rPr>
        <w:t>membantu</w:t>
      </w:r>
      <w:proofErr w:type="spellEnd"/>
      <w:r w:rsidRPr="00EC2C8C">
        <w:rPr>
          <w:lang w:val="es-ES"/>
        </w:rPr>
        <w:t xml:space="preserve"> </w:t>
      </w:r>
      <w:proofErr w:type="spellStart"/>
      <w:r w:rsidRPr="00EC2C8C">
        <w:rPr>
          <w:lang w:val="es-ES"/>
        </w:rPr>
        <w:t>dalam</w:t>
      </w:r>
      <w:proofErr w:type="spellEnd"/>
      <w:r w:rsidRPr="00EC2C8C">
        <w:rPr>
          <w:lang w:val="es-ES"/>
        </w:rPr>
        <w:t xml:space="preserve"> </w:t>
      </w:r>
      <w:proofErr w:type="spellStart"/>
      <w:r w:rsidRPr="00EC2C8C">
        <w:rPr>
          <w:lang w:val="es-ES"/>
        </w:rPr>
        <w:t>pengelolaan</w:t>
      </w:r>
      <w:proofErr w:type="spellEnd"/>
      <w:r w:rsidRPr="00EC2C8C">
        <w:rPr>
          <w:lang w:val="es-ES"/>
        </w:rPr>
        <w:t xml:space="preserve"> data dan </w:t>
      </w:r>
      <w:proofErr w:type="spellStart"/>
      <w:r w:rsidRPr="00EC2C8C">
        <w:rPr>
          <w:lang w:val="es-ES"/>
        </w:rPr>
        <w:t>informasi</w:t>
      </w:r>
      <w:proofErr w:type="spellEnd"/>
      <w:r w:rsidRPr="00EC2C8C">
        <w:rPr>
          <w:lang w:val="es-ES"/>
        </w:rPr>
        <w:t xml:space="preserve"> </w:t>
      </w:r>
      <w:proofErr w:type="spellStart"/>
      <w:r w:rsidRPr="00EC2C8C">
        <w:rPr>
          <w:lang w:val="es-ES"/>
        </w:rPr>
        <w:t>terkait</w:t>
      </w:r>
      <w:proofErr w:type="spellEnd"/>
      <w:r w:rsidRPr="00EC2C8C">
        <w:rPr>
          <w:lang w:val="es-ES"/>
        </w:rPr>
        <w:t xml:space="preserve"> </w:t>
      </w:r>
      <w:proofErr w:type="spellStart"/>
      <w:r w:rsidRPr="00EC2C8C">
        <w:rPr>
          <w:lang w:val="es-ES"/>
        </w:rPr>
        <w:t>penjaminan</w:t>
      </w:r>
      <w:proofErr w:type="spellEnd"/>
      <w:r w:rsidRPr="00EC2C8C">
        <w:rPr>
          <w:lang w:val="es-ES"/>
        </w:rPr>
        <w:t xml:space="preserve"> </w:t>
      </w:r>
      <w:proofErr w:type="spellStart"/>
      <w:r w:rsidRPr="00EC2C8C">
        <w:rPr>
          <w:lang w:val="es-ES"/>
        </w:rPr>
        <w:t>mutu</w:t>
      </w:r>
      <w:proofErr w:type="spellEnd"/>
      <w:r w:rsidRPr="00EC2C8C">
        <w:rPr>
          <w:lang w:val="es-ES"/>
        </w:rPr>
        <w:t xml:space="preserve">. </w:t>
      </w:r>
      <w:proofErr w:type="spellStart"/>
      <w:r w:rsidRPr="0021169E">
        <w:rPr>
          <w:lang w:val="es-ES"/>
        </w:rPr>
        <w:t>Pengembangan</w:t>
      </w:r>
      <w:proofErr w:type="spellEnd"/>
      <w:r w:rsidRPr="0021169E">
        <w:rPr>
          <w:lang w:val="es-ES"/>
        </w:rPr>
        <w:t xml:space="preserve"> </w:t>
      </w:r>
      <w:proofErr w:type="spellStart"/>
      <w:r w:rsidRPr="0021169E">
        <w:rPr>
          <w:lang w:val="es-ES"/>
        </w:rPr>
        <w:t>sistem</w:t>
      </w:r>
      <w:proofErr w:type="spellEnd"/>
      <w:r w:rsidRPr="0021169E">
        <w:rPr>
          <w:lang w:val="es-ES"/>
        </w:rPr>
        <w:t xml:space="preserve"> </w:t>
      </w:r>
      <w:proofErr w:type="spellStart"/>
      <w:r w:rsidRPr="0021169E">
        <w:rPr>
          <w:lang w:val="es-ES"/>
        </w:rPr>
        <w:t>ini</w:t>
      </w:r>
      <w:proofErr w:type="spellEnd"/>
      <w:r w:rsidRPr="0021169E">
        <w:rPr>
          <w:lang w:val="es-ES"/>
        </w:rPr>
        <w:t xml:space="preserve"> </w:t>
      </w:r>
      <w:proofErr w:type="spellStart"/>
      <w:r w:rsidRPr="0021169E">
        <w:rPr>
          <w:lang w:val="es-ES"/>
        </w:rPr>
        <w:t>menjadi</w:t>
      </w:r>
      <w:proofErr w:type="spellEnd"/>
      <w:r w:rsidRPr="0021169E">
        <w:rPr>
          <w:lang w:val="es-ES"/>
        </w:rPr>
        <w:t xml:space="preserve"> </w:t>
      </w:r>
      <w:proofErr w:type="spellStart"/>
      <w:r w:rsidRPr="0021169E">
        <w:rPr>
          <w:lang w:val="es-ES"/>
        </w:rPr>
        <w:t>semakin</w:t>
      </w:r>
      <w:proofErr w:type="spellEnd"/>
      <w:r w:rsidRPr="0021169E">
        <w:rPr>
          <w:lang w:val="es-ES"/>
        </w:rPr>
        <w:t xml:space="preserve"> </w:t>
      </w:r>
      <w:proofErr w:type="spellStart"/>
      <w:r w:rsidRPr="0021169E">
        <w:rPr>
          <w:lang w:val="es-ES"/>
        </w:rPr>
        <w:t>penting</w:t>
      </w:r>
      <w:proofErr w:type="spellEnd"/>
      <w:r w:rsidRPr="0021169E">
        <w:rPr>
          <w:lang w:val="es-ES"/>
        </w:rPr>
        <w:t xml:space="preserve"> </w:t>
      </w:r>
      <w:proofErr w:type="spellStart"/>
      <w:r w:rsidRPr="0021169E">
        <w:rPr>
          <w:lang w:val="es-ES"/>
        </w:rPr>
        <w:t>dengan</w:t>
      </w:r>
      <w:proofErr w:type="spellEnd"/>
      <w:r w:rsidRPr="0021169E">
        <w:rPr>
          <w:lang w:val="es-ES"/>
        </w:rPr>
        <w:t xml:space="preserve"> </w:t>
      </w:r>
      <w:proofErr w:type="spellStart"/>
      <w:r w:rsidRPr="0021169E">
        <w:rPr>
          <w:lang w:val="es-ES"/>
        </w:rPr>
        <w:t>adanya</w:t>
      </w:r>
      <w:proofErr w:type="spellEnd"/>
      <w:r w:rsidRPr="0021169E">
        <w:rPr>
          <w:lang w:val="es-ES"/>
        </w:rPr>
        <w:t xml:space="preserve"> </w:t>
      </w:r>
      <w:proofErr w:type="spellStart"/>
      <w:r w:rsidRPr="0021169E">
        <w:rPr>
          <w:lang w:val="es-ES"/>
        </w:rPr>
        <w:t>kebutuhan</w:t>
      </w:r>
      <w:proofErr w:type="spellEnd"/>
      <w:r w:rsidRPr="0021169E">
        <w:rPr>
          <w:lang w:val="es-ES"/>
        </w:rPr>
        <w:t xml:space="preserve"> </w:t>
      </w:r>
      <w:proofErr w:type="spellStart"/>
      <w:r w:rsidRPr="0021169E">
        <w:rPr>
          <w:lang w:val="es-ES"/>
        </w:rPr>
        <w:t>untuk</w:t>
      </w:r>
      <w:proofErr w:type="spellEnd"/>
      <w:r w:rsidRPr="0021169E">
        <w:rPr>
          <w:lang w:val="es-ES"/>
        </w:rPr>
        <w:t xml:space="preserve"> </w:t>
      </w:r>
      <w:proofErr w:type="spellStart"/>
      <w:r w:rsidRPr="0021169E">
        <w:rPr>
          <w:lang w:val="es-ES"/>
        </w:rPr>
        <w:t>mempermudah</w:t>
      </w:r>
      <w:proofErr w:type="spellEnd"/>
      <w:r w:rsidRPr="0021169E">
        <w:rPr>
          <w:lang w:val="es-ES"/>
        </w:rPr>
        <w:t xml:space="preserve"> </w:t>
      </w:r>
      <w:proofErr w:type="spellStart"/>
      <w:r w:rsidRPr="0021169E">
        <w:rPr>
          <w:lang w:val="es-ES"/>
        </w:rPr>
        <w:t>proses</w:t>
      </w:r>
      <w:proofErr w:type="spellEnd"/>
      <w:r w:rsidRPr="0021169E">
        <w:rPr>
          <w:lang w:val="es-ES"/>
        </w:rPr>
        <w:t xml:space="preserve"> </w:t>
      </w:r>
      <w:proofErr w:type="spellStart"/>
      <w:r w:rsidRPr="0021169E">
        <w:rPr>
          <w:lang w:val="es-ES"/>
        </w:rPr>
        <w:t>monitoring</w:t>
      </w:r>
      <w:proofErr w:type="spellEnd"/>
      <w:r w:rsidRPr="0021169E">
        <w:rPr>
          <w:lang w:val="es-ES"/>
        </w:rPr>
        <w:t xml:space="preserve"> dan </w:t>
      </w:r>
      <w:proofErr w:type="spellStart"/>
      <w:r w:rsidRPr="0021169E">
        <w:rPr>
          <w:lang w:val="es-ES"/>
        </w:rPr>
        <w:t>evaluasi</w:t>
      </w:r>
      <w:proofErr w:type="spellEnd"/>
      <w:r w:rsidRPr="0021169E">
        <w:rPr>
          <w:lang w:val="es-ES"/>
        </w:rPr>
        <w:t xml:space="preserve"> </w:t>
      </w:r>
      <w:proofErr w:type="spellStart"/>
      <w:r w:rsidRPr="0021169E">
        <w:rPr>
          <w:lang w:val="es-ES"/>
        </w:rPr>
        <w:t>kegiatan</w:t>
      </w:r>
      <w:proofErr w:type="spellEnd"/>
      <w:r w:rsidRPr="0021169E">
        <w:rPr>
          <w:lang w:val="es-ES"/>
        </w:rPr>
        <w:t xml:space="preserve"> </w:t>
      </w:r>
      <w:proofErr w:type="spellStart"/>
      <w:r w:rsidRPr="0021169E">
        <w:rPr>
          <w:lang w:val="es-ES"/>
        </w:rPr>
        <w:t>penjaminan</w:t>
      </w:r>
      <w:proofErr w:type="spellEnd"/>
      <w:r w:rsidRPr="0021169E">
        <w:rPr>
          <w:lang w:val="es-ES"/>
        </w:rPr>
        <w:t xml:space="preserve"> </w:t>
      </w:r>
      <w:proofErr w:type="spellStart"/>
      <w:r w:rsidRPr="0021169E">
        <w:rPr>
          <w:lang w:val="es-ES"/>
        </w:rPr>
        <w:t>mutu</w:t>
      </w:r>
      <w:proofErr w:type="spellEnd"/>
      <w:r w:rsidRPr="0021169E">
        <w:rPr>
          <w:lang w:val="es-ES"/>
        </w:rPr>
        <w:t>.</w:t>
      </w:r>
    </w:p>
    <w:p w14:paraId="05E978C4" w14:textId="190B8772" w:rsidR="0021169E" w:rsidRDefault="0021169E" w:rsidP="00E90E93">
      <w:pPr>
        <w:spacing w:line="360" w:lineRule="auto"/>
        <w:ind w:left="851" w:firstLine="589"/>
        <w:jc w:val="both"/>
        <w:rPr>
          <w:lang w:val="id-ID"/>
        </w:rPr>
      </w:pPr>
      <w:r w:rsidRPr="0021169E">
        <w:rPr>
          <w:lang w:val="id-ID"/>
        </w:rPr>
        <w:t xml:space="preserve">Perkembangan teknologi yang sangat pesat memberikan nilai lebih bagi perguruan tinggi untuk meningkatkan keamanan dan kemudahan dalam menyimpan informasi. Teknologi tidak hanya menggunakan data sistem informasi secara umum, tetapi juga membantu dalam proses audit internal. Perguruan tinggi dan pendidikan saat ini memerlukan penjamin mutu guna memastikan mutu pendidikan. Penerapan sistem penjaminan mutu yang sudah berjalan memerlukan proses audit internal guna memastikan proses mutu tetap berjalan. Internal audit memiliki peran penting dalam suatu manajemen, </w:t>
      </w:r>
      <w:proofErr w:type="spellStart"/>
      <w:r w:rsidRPr="0021169E">
        <w:rPr>
          <w:lang w:val="id-ID"/>
        </w:rPr>
        <w:t>dimana</w:t>
      </w:r>
      <w:proofErr w:type="spellEnd"/>
      <w:r w:rsidRPr="0021169E">
        <w:rPr>
          <w:lang w:val="id-ID"/>
        </w:rPr>
        <w:t xml:space="preserve"> pelaksanaan audit internal dilakukan dengan </w:t>
      </w:r>
      <w:proofErr w:type="spellStart"/>
      <w:r w:rsidRPr="0021169E">
        <w:rPr>
          <w:lang w:val="id-ID"/>
        </w:rPr>
        <w:t>form-form</w:t>
      </w:r>
      <w:proofErr w:type="spellEnd"/>
      <w:r w:rsidRPr="0021169E">
        <w:rPr>
          <w:lang w:val="id-ID"/>
        </w:rPr>
        <w:t xml:space="preserve"> audit dalam bentuk kertas maupun secara elektronik.</w:t>
      </w:r>
      <w:sdt>
        <w:sdtPr>
          <w:rPr>
            <w:lang w:val="id-ID"/>
          </w:rPr>
          <w:id w:val="874348959"/>
          <w:citation/>
        </w:sdtPr>
        <w:sdtContent>
          <w:r>
            <w:rPr>
              <w:lang w:val="id-ID"/>
            </w:rPr>
            <w:fldChar w:fldCharType="begin"/>
          </w:r>
          <w:r>
            <w:instrText xml:space="preserve"> CITATION Dar14 \l 1033 </w:instrText>
          </w:r>
          <w:r>
            <w:rPr>
              <w:lang w:val="id-ID"/>
            </w:rPr>
            <w:fldChar w:fldCharType="separate"/>
          </w:r>
          <w:r>
            <w:rPr>
              <w:noProof/>
            </w:rPr>
            <w:t xml:space="preserve"> [1]</w:t>
          </w:r>
          <w:r>
            <w:rPr>
              <w:lang w:val="id-ID"/>
            </w:rPr>
            <w:fldChar w:fldCharType="end"/>
          </w:r>
        </w:sdtContent>
      </w:sdt>
    </w:p>
    <w:p w14:paraId="4668A380" w14:textId="77777777" w:rsidR="0021169E" w:rsidRDefault="0021169E" w:rsidP="00E90E93">
      <w:pPr>
        <w:spacing w:line="360" w:lineRule="auto"/>
        <w:ind w:left="851" w:firstLine="589"/>
        <w:jc w:val="both"/>
        <w:rPr>
          <w:lang w:val="id-ID"/>
        </w:rPr>
      </w:pPr>
    </w:p>
    <w:p w14:paraId="3920B98F" w14:textId="77777777" w:rsidR="00DF13A0" w:rsidRPr="00EC2C8C"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2" w:name="_Toc535497649"/>
      <w:proofErr w:type="spellStart"/>
      <w:r w:rsidRPr="00EC2C8C">
        <w:rPr>
          <w:rFonts w:ascii="Times New Roman" w:hAnsi="Times New Roman"/>
          <w:sz w:val="24"/>
          <w:lang w:val="es-ES"/>
        </w:rPr>
        <w:t>Rumusan</w:t>
      </w:r>
      <w:proofErr w:type="spellEnd"/>
      <w:r w:rsidRPr="00EC2C8C">
        <w:rPr>
          <w:rFonts w:ascii="Times New Roman" w:hAnsi="Times New Roman"/>
          <w:sz w:val="24"/>
          <w:lang w:val="es-ES"/>
        </w:rPr>
        <w:t xml:space="preserve"> </w:t>
      </w:r>
      <w:proofErr w:type="spellStart"/>
      <w:r w:rsidRPr="00EC2C8C">
        <w:rPr>
          <w:rFonts w:ascii="Times New Roman" w:hAnsi="Times New Roman"/>
          <w:sz w:val="24"/>
          <w:lang w:val="es-ES"/>
        </w:rPr>
        <w:t>masalah</w:t>
      </w:r>
      <w:bookmarkEnd w:id="2"/>
      <w:proofErr w:type="spellEnd"/>
    </w:p>
    <w:p w14:paraId="377B64E3" w14:textId="256969F8" w:rsidR="00DF13A0" w:rsidRPr="00EC2C8C" w:rsidRDefault="000A353F" w:rsidP="000A353F">
      <w:pPr>
        <w:spacing w:line="360" w:lineRule="auto"/>
        <w:ind w:left="851" w:firstLine="589"/>
        <w:jc w:val="both"/>
        <w:rPr>
          <w:color w:val="000000"/>
          <w:lang w:val="id-ID"/>
        </w:rPr>
      </w:pPr>
      <w:r w:rsidRPr="00EC2C8C">
        <w:rPr>
          <w:color w:val="000000"/>
          <w:lang w:val="id-ID"/>
        </w:rPr>
        <w:t>Dalam konteks pengembangan Sistem Informasi Gugus Penjamin Mutu, beberapa permasalahan yang diidentifikasi antara lain:</w:t>
      </w:r>
    </w:p>
    <w:p w14:paraId="11681DA2" w14:textId="77777777" w:rsidR="000A353F" w:rsidRPr="00EC2C8C" w:rsidRDefault="000A353F" w:rsidP="000A353F">
      <w:pPr>
        <w:pStyle w:val="ListParagraph"/>
        <w:numPr>
          <w:ilvl w:val="0"/>
          <w:numId w:val="8"/>
        </w:numPr>
        <w:spacing w:line="360" w:lineRule="auto"/>
        <w:jc w:val="both"/>
        <w:rPr>
          <w:rFonts w:ascii="Times New Roman" w:hAnsi="Times New Roman"/>
          <w:color w:val="000000"/>
          <w:sz w:val="24"/>
          <w:szCs w:val="24"/>
        </w:rPr>
      </w:pPr>
      <w:proofErr w:type="spellStart"/>
      <w:r w:rsidRPr="00EC2C8C">
        <w:rPr>
          <w:rFonts w:ascii="Times New Roman" w:hAnsi="Times New Roman"/>
          <w:color w:val="000000"/>
          <w:sz w:val="24"/>
          <w:szCs w:val="24"/>
        </w:rPr>
        <w:t>Bagaimana</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merancang</w:t>
      </w:r>
      <w:proofErr w:type="spellEnd"/>
      <w:r w:rsidRPr="00EC2C8C">
        <w:rPr>
          <w:rFonts w:ascii="Times New Roman" w:hAnsi="Times New Roman"/>
          <w:color w:val="000000"/>
          <w:sz w:val="24"/>
          <w:szCs w:val="24"/>
        </w:rPr>
        <w:t xml:space="preserve"> dan </w:t>
      </w:r>
      <w:proofErr w:type="spellStart"/>
      <w:r w:rsidRPr="00EC2C8C">
        <w:rPr>
          <w:rFonts w:ascii="Times New Roman" w:hAnsi="Times New Roman"/>
          <w:color w:val="000000"/>
          <w:sz w:val="24"/>
          <w:szCs w:val="24"/>
        </w:rPr>
        <w:t>mengimplementasikan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sistem</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informasi</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gugus</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penjamin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mutu</w:t>
      </w:r>
      <w:proofErr w:type="spellEnd"/>
      <w:r w:rsidRPr="00EC2C8C">
        <w:rPr>
          <w:rFonts w:ascii="Times New Roman" w:hAnsi="Times New Roman"/>
          <w:color w:val="000000"/>
          <w:sz w:val="24"/>
          <w:szCs w:val="24"/>
        </w:rPr>
        <w:t>?</w:t>
      </w:r>
    </w:p>
    <w:p w14:paraId="62458533" w14:textId="77777777" w:rsidR="000A353F" w:rsidRPr="00EC2C8C" w:rsidRDefault="000A353F" w:rsidP="000A353F">
      <w:pPr>
        <w:pStyle w:val="ListParagraph"/>
        <w:numPr>
          <w:ilvl w:val="0"/>
          <w:numId w:val="8"/>
        </w:numPr>
        <w:spacing w:line="360" w:lineRule="auto"/>
        <w:jc w:val="both"/>
        <w:rPr>
          <w:rFonts w:ascii="Times New Roman" w:hAnsi="Times New Roman"/>
          <w:color w:val="000000"/>
          <w:sz w:val="24"/>
          <w:szCs w:val="24"/>
        </w:rPr>
      </w:pPr>
      <w:proofErr w:type="spellStart"/>
      <w:r w:rsidRPr="00EC2C8C">
        <w:rPr>
          <w:rFonts w:ascii="Times New Roman" w:hAnsi="Times New Roman"/>
          <w:color w:val="000000"/>
          <w:sz w:val="24"/>
          <w:szCs w:val="24"/>
        </w:rPr>
        <w:t>Bagaimana</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memastikan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keamanan</w:t>
      </w:r>
      <w:proofErr w:type="spellEnd"/>
      <w:r w:rsidRPr="00EC2C8C">
        <w:rPr>
          <w:rFonts w:ascii="Times New Roman" w:hAnsi="Times New Roman"/>
          <w:color w:val="000000"/>
          <w:sz w:val="24"/>
          <w:szCs w:val="24"/>
        </w:rPr>
        <w:t xml:space="preserve"> data </w:t>
      </w:r>
      <w:proofErr w:type="spellStart"/>
      <w:r w:rsidRPr="00EC2C8C">
        <w:rPr>
          <w:rFonts w:ascii="Times New Roman" w:hAnsi="Times New Roman"/>
          <w:color w:val="000000"/>
          <w:sz w:val="24"/>
          <w:szCs w:val="24"/>
        </w:rPr>
        <w:t>dalam</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sistem</w:t>
      </w:r>
      <w:proofErr w:type="spellEnd"/>
      <w:r w:rsidRPr="00EC2C8C">
        <w:rPr>
          <w:rFonts w:ascii="Times New Roman" w:hAnsi="Times New Roman"/>
          <w:color w:val="000000"/>
          <w:sz w:val="24"/>
          <w:szCs w:val="24"/>
        </w:rPr>
        <w:t>?</w:t>
      </w:r>
    </w:p>
    <w:p w14:paraId="7AA66AEE" w14:textId="2013DBF5" w:rsidR="000A353F" w:rsidRPr="00EC2C8C" w:rsidRDefault="000A353F" w:rsidP="000A353F">
      <w:pPr>
        <w:pStyle w:val="ListParagraph"/>
        <w:numPr>
          <w:ilvl w:val="0"/>
          <w:numId w:val="8"/>
        </w:numPr>
        <w:spacing w:line="360" w:lineRule="auto"/>
        <w:jc w:val="both"/>
        <w:rPr>
          <w:rFonts w:ascii="Times New Roman" w:hAnsi="Times New Roman"/>
          <w:color w:val="000000"/>
          <w:sz w:val="24"/>
          <w:szCs w:val="24"/>
        </w:rPr>
      </w:pPr>
      <w:proofErr w:type="spellStart"/>
      <w:r w:rsidRPr="00EC2C8C">
        <w:rPr>
          <w:rFonts w:ascii="Times New Roman" w:hAnsi="Times New Roman"/>
          <w:color w:val="000000"/>
          <w:sz w:val="24"/>
          <w:szCs w:val="24"/>
        </w:rPr>
        <w:t>Bagaimana</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meningkatkan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keterlibatan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pengguna</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dalam</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menggunakan</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sistem</w:t>
      </w:r>
      <w:proofErr w:type="spellEnd"/>
      <w:r w:rsidRPr="00EC2C8C">
        <w:rPr>
          <w:rFonts w:ascii="Times New Roman" w:hAnsi="Times New Roman"/>
          <w:color w:val="000000"/>
          <w:sz w:val="24"/>
          <w:szCs w:val="24"/>
        </w:rPr>
        <w:t xml:space="preserve"> </w:t>
      </w:r>
      <w:proofErr w:type="spellStart"/>
      <w:r w:rsidRPr="00EC2C8C">
        <w:rPr>
          <w:rFonts w:ascii="Times New Roman" w:hAnsi="Times New Roman"/>
          <w:color w:val="000000"/>
          <w:sz w:val="24"/>
          <w:szCs w:val="24"/>
        </w:rPr>
        <w:t>ini</w:t>
      </w:r>
      <w:proofErr w:type="spellEnd"/>
      <w:r w:rsidRPr="00EC2C8C">
        <w:rPr>
          <w:rFonts w:ascii="Times New Roman" w:hAnsi="Times New Roman"/>
          <w:color w:val="000000"/>
          <w:sz w:val="24"/>
          <w:szCs w:val="24"/>
        </w:rPr>
        <w:t>?</w:t>
      </w:r>
    </w:p>
    <w:p w14:paraId="7069DDC3" w14:textId="6C0B6092" w:rsidR="000A353F" w:rsidRPr="0016666F" w:rsidRDefault="000A353F" w:rsidP="000A353F">
      <w:pPr>
        <w:spacing w:line="360" w:lineRule="auto"/>
        <w:ind w:left="851"/>
        <w:jc w:val="both"/>
        <w:rPr>
          <w:color w:val="000000"/>
          <w:lang w:val="id-ID"/>
        </w:rPr>
      </w:pPr>
    </w:p>
    <w:p w14:paraId="13DA2C50" w14:textId="77777777" w:rsidR="00DF13A0" w:rsidRPr="004225D2"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3" w:name="_Toc535497650"/>
      <w:r w:rsidRPr="004225D2">
        <w:rPr>
          <w:rFonts w:ascii="Times New Roman" w:hAnsi="Times New Roman"/>
          <w:sz w:val="24"/>
          <w:lang w:val="es-ES"/>
        </w:rPr>
        <w:lastRenderedPageBreak/>
        <w:t>Batasan Masalah</w:t>
      </w:r>
      <w:bookmarkEnd w:id="3"/>
    </w:p>
    <w:p w14:paraId="33E2B65B" w14:textId="5BA3BF31" w:rsidR="00DF13A0" w:rsidRPr="00EC2C8C" w:rsidRDefault="000A353F" w:rsidP="00B8303F">
      <w:pPr>
        <w:spacing w:line="360" w:lineRule="auto"/>
        <w:ind w:left="720" w:firstLine="720"/>
        <w:contextualSpacing/>
        <w:jc w:val="both"/>
        <w:rPr>
          <w:bCs/>
          <w:lang w:val="es-ES"/>
        </w:rPr>
      </w:pPr>
      <w:proofErr w:type="spellStart"/>
      <w:r w:rsidRPr="00EC2C8C">
        <w:rPr>
          <w:bCs/>
          <w:lang w:val="es-ES"/>
        </w:rPr>
        <w:t>Dalam</w:t>
      </w:r>
      <w:proofErr w:type="spellEnd"/>
      <w:r w:rsidRPr="00EC2C8C">
        <w:rPr>
          <w:bCs/>
          <w:lang w:val="es-ES"/>
        </w:rPr>
        <w:t xml:space="preserve"> </w:t>
      </w:r>
      <w:proofErr w:type="spellStart"/>
      <w:r w:rsidRPr="00EC2C8C">
        <w:rPr>
          <w:bCs/>
          <w:lang w:val="es-ES"/>
        </w:rPr>
        <w:t>penelitian</w:t>
      </w:r>
      <w:proofErr w:type="spellEnd"/>
      <w:r w:rsidRPr="00EC2C8C">
        <w:rPr>
          <w:bCs/>
          <w:lang w:val="es-ES"/>
        </w:rPr>
        <w:t xml:space="preserve"> </w:t>
      </w:r>
      <w:proofErr w:type="spellStart"/>
      <w:r w:rsidRPr="00EC2C8C">
        <w:rPr>
          <w:bCs/>
          <w:lang w:val="es-ES"/>
        </w:rPr>
        <w:t>ini</w:t>
      </w:r>
      <w:proofErr w:type="spellEnd"/>
      <w:r w:rsidRPr="00EC2C8C">
        <w:rPr>
          <w:bCs/>
          <w:lang w:val="es-ES"/>
        </w:rPr>
        <w:t xml:space="preserve">, </w:t>
      </w:r>
      <w:proofErr w:type="spellStart"/>
      <w:r w:rsidRPr="00EC2C8C">
        <w:rPr>
          <w:bCs/>
          <w:lang w:val="es-ES"/>
        </w:rPr>
        <w:t>beberapa</w:t>
      </w:r>
      <w:proofErr w:type="spellEnd"/>
      <w:r w:rsidRPr="00EC2C8C">
        <w:rPr>
          <w:bCs/>
          <w:lang w:val="es-ES"/>
        </w:rPr>
        <w:t xml:space="preserve"> </w:t>
      </w:r>
      <w:proofErr w:type="spellStart"/>
      <w:r w:rsidRPr="00EC2C8C">
        <w:rPr>
          <w:bCs/>
          <w:lang w:val="es-ES"/>
        </w:rPr>
        <w:t>batasan</w:t>
      </w:r>
      <w:proofErr w:type="spellEnd"/>
      <w:r w:rsidRPr="00EC2C8C">
        <w:rPr>
          <w:bCs/>
          <w:lang w:val="es-ES"/>
        </w:rPr>
        <w:t xml:space="preserve"> </w:t>
      </w:r>
      <w:proofErr w:type="spellStart"/>
      <w:r w:rsidRPr="00EC2C8C">
        <w:rPr>
          <w:bCs/>
          <w:lang w:val="es-ES"/>
        </w:rPr>
        <w:t>masalah</w:t>
      </w:r>
      <w:proofErr w:type="spellEnd"/>
      <w:r w:rsidRPr="00EC2C8C">
        <w:rPr>
          <w:bCs/>
          <w:lang w:val="es-ES"/>
        </w:rPr>
        <w:t xml:space="preserve"> yang </w:t>
      </w:r>
      <w:proofErr w:type="spellStart"/>
      <w:r w:rsidRPr="00EC2C8C">
        <w:rPr>
          <w:bCs/>
          <w:lang w:val="es-ES"/>
        </w:rPr>
        <w:t>diidentifikasi</w:t>
      </w:r>
      <w:proofErr w:type="spellEnd"/>
      <w:r w:rsidRPr="00EC2C8C">
        <w:rPr>
          <w:bCs/>
          <w:lang w:val="es-ES"/>
        </w:rPr>
        <w:t xml:space="preserve"> </w:t>
      </w:r>
      <w:proofErr w:type="spellStart"/>
      <w:r w:rsidRPr="00EC2C8C">
        <w:rPr>
          <w:bCs/>
          <w:lang w:val="es-ES"/>
        </w:rPr>
        <w:t>adalah</w:t>
      </w:r>
      <w:proofErr w:type="spellEnd"/>
      <w:r w:rsidRPr="00EC2C8C">
        <w:rPr>
          <w:bCs/>
          <w:lang w:val="es-ES"/>
        </w:rPr>
        <w:t>:</w:t>
      </w:r>
      <w:r w:rsidR="00DF13A0" w:rsidRPr="00EC2C8C">
        <w:rPr>
          <w:bCs/>
          <w:lang w:val="es-ES"/>
        </w:rPr>
        <w:t xml:space="preserve"> </w:t>
      </w:r>
    </w:p>
    <w:p w14:paraId="16C9722D" w14:textId="77777777" w:rsidR="000A353F" w:rsidRPr="00EC2C8C" w:rsidRDefault="000A353F" w:rsidP="000A353F">
      <w:pPr>
        <w:pStyle w:val="ListParagraph"/>
        <w:numPr>
          <w:ilvl w:val="0"/>
          <w:numId w:val="9"/>
        </w:numPr>
        <w:spacing w:line="360" w:lineRule="auto"/>
        <w:jc w:val="both"/>
        <w:rPr>
          <w:rFonts w:ascii="Times New Roman" w:hAnsi="Times New Roman"/>
          <w:bCs/>
          <w:sz w:val="24"/>
          <w:szCs w:val="24"/>
          <w:lang w:val="id-ID"/>
        </w:rPr>
      </w:pPr>
      <w:r w:rsidRPr="00EC2C8C">
        <w:rPr>
          <w:rFonts w:ascii="Times New Roman" w:hAnsi="Times New Roman"/>
          <w:bCs/>
          <w:sz w:val="24"/>
          <w:szCs w:val="24"/>
          <w:lang w:val="id-ID"/>
        </w:rPr>
        <w:t xml:space="preserve">Sistem informasi ini akan dikembangkan berbasis </w:t>
      </w:r>
      <w:proofErr w:type="spellStart"/>
      <w:r w:rsidRPr="00EC2C8C">
        <w:rPr>
          <w:rFonts w:ascii="Times New Roman" w:hAnsi="Times New Roman"/>
          <w:bCs/>
          <w:sz w:val="24"/>
          <w:szCs w:val="24"/>
          <w:lang w:val="id-ID"/>
        </w:rPr>
        <w:t>website</w:t>
      </w:r>
      <w:proofErr w:type="spellEnd"/>
      <w:r w:rsidRPr="00EC2C8C">
        <w:rPr>
          <w:rFonts w:ascii="Times New Roman" w:hAnsi="Times New Roman"/>
          <w:bCs/>
          <w:sz w:val="24"/>
          <w:szCs w:val="24"/>
          <w:lang w:val="id-ID"/>
        </w:rPr>
        <w:t>.</w:t>
      </w:r>
    </w:p>
    <w:p w14:paraId="492DF334" w14:textId="77777777" w:rsidR="000A353F" w:rsidRPr="00EC2C8C" w:rsidRDefault="000A353F" w:rsidP="000A353F">
      <w:pPr>
        <w:pStyle w:val="ListParagraph"/>
        <w:numPr>
          <w:ilvl w:val="0"/>
          <w:numId w:val="9"/>
        </w:numPr>
        <w:spacing w:line="360" w:lineRule="auto"/>
        <w:jc w:val="both"/>
        <w:rPr>
          <w:rFonts w:ascii="Times New Roman" w:hAnsi="Times New Roman"/>
          <w:bCs/>
          <w:sz w:val="24"/>
          <w:szCs w:val="24"/>
          <w:lang w:val="id-ID"/>
        </w:rPr>
      </w:pPr>
      <w:r w:rsidRPr="00EC2C8C">
        <w:rPr>
          <w:rFonts w:ascii="Times New Roman" w:hAnsi="Times New Roman"/>
          <w:bCs/>
          <w:sz w:val="24"/>
          <w:szCs w:val="24"/>
          <w:lang w:val="id-ID"/>
        </w:rPr>
        <w:t>Fokus pada gugus penjamin mutu di tingkat Program Studi.</w:t>
      </w:r>
    </w:p>
    <w:p w14:paraId="4A15C096" w14:textId="2FF4C773" w:rsidR="000A353F" w:rsidRPr="00EC2C8C" w:rsidRDefault="000A353F" w:rsidP="000A353F">
      <w:pPr>
        <w:pStyle w:val="ListParagraph"/>
        <w:numPr>
          <w:ilvl w:val="0"/>
          <w:numId w:val="9"/>
        </w:numPr>
        <w:spacing w:line="360" w:lineRule="auto"/>
        <w:jc w:val="both"/>
        <w:rPr>
          <w:rFonts w:ascii="Times New Roman" w:hAnsi="Times New Roman"/>
          <w:bCs/>
          <w:sz w:val="24"/>
          <w:szCs w:val="24"/>
          <w:lang w:val="id-ID"/>
        </w:rPr>
      </w:pPr>
      <w:r w:rsidRPr="00EC2C8C">
        <w:rPr>
          <w:rFonts w:ascii="Times New Roman" w:hAnsi="Times New Roman"/>
          <w:bCs/>
          <w:sz w:val="24"/>
          <w:szCs w:val="24"/>
          <w:lang w:val="id-ID"/>
        </w:rPr>
        <w:t xml:space="preserve">Pembahasan sistem akan melibatkan teknologi </w:t>
      </w:r>
      <w:r w:rsidRPr="00EC2C8C">
        <w:rPr>
          <w:rFonts w:ascii="Times New Roman" w:hAnsi="Times New Roman"/>
          <w:bCs/>
          <w:sz w:val="24"/>
          <w:szCs w:val="24"/>
          <w:lang w:val="en-US"/>
        </w:rPr>
        <w:t xml:space="preserve">Visual Studio Code </w:t>
      </w:r>
      <w:r w:rsidRPr="00EC2C8C">
        <w:rPr>
          <w:rFonts w:ascii="Times New Roman" w:hAnsi="Times New Roman"/>
          <w:bCs/>
          <w:sz w:val="24"/>
          <w:szCs w:val="24"/>
          <w:lang w:val="id-ID"/>
        </w:rPr>
        <w:t xml:space="preserve">dan </w:t>
      </w:r>
      <w:proofErr w:type="spellStart"/>
      <w:r w:rsidRPr="00EC2C8C">
        <w:rPr>
          <w:rFonts w:ascii="Times New Roman" w:hAnsi="Times New Roman"/>
          <w:bCs/>
          <w:sz w:val="24"/>
          <w:szCs w:val="24"/>
          <w:lang w:val="id-ID"/>
        </w:rPr>
        <w:t>MySQL</w:t>
      </w:r>
      <w:proofErr w:type="spellEnd"/>
      <w:r w:rsidRPr="00EC2C8C">
        <w:rPr>
          <w:rFonts w:ascii="Times New Roman" w:hAnsi="Times New Roman"/>
          <w:bCs/>
          <w:sz w:val="24"/>
          <w:szCs w:val="24"/>
          <w:lang w:val="id-ID"/>
        </w:rPr>
        <w:t xml:space="preserve"> </w:t>
      </w:r>
      <w:r w:rsidRPr="00EC2C8C">
        <w:rPr>
          <w:rFonts w:ascii="Times New Roman" w:hAnsi="Times New Roman"/>
          <w:bCs/>
          <w:sz w:val="24"/>
          <w:szCs w:val="24"/>
          <w:lang w:val="en-US"/>
        </w:rPr>
        <w:t>5.2.1</w:t>
      </w:r>
      <w:r w:rsidRPr="00EC2C8C">
        <w:rPr>
          <w:rFonts w:ascii="Times New Roman" w:hAnsi="Times New Roman"/>
          <w:bCs/>
          <w:sz w:val="24"/>
          <w:szCs w:val="24"/>
          <w:lang w:val="id-ID"/>
        </w:rPr>
        <w:t xml:space="preserve"> sebagai basis data.</w:t>
      </w:r>
    </w:p>
    <w:p w14:paraId="1B7A8ADE" w14:textId="77777777" w:rsidR="00DF13A0" w:rsidRPr="004225D2"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4" w:name="_Toc535497651"/>
      <w:r w:rsidRPr="004225D2">
        <w:rPr>
          <w:rFonts w:ascii="Times New Roman" w:hAnsi="Times New Roman"/>
          <w:sz w:val="24"/>
          <w:lang w:val="es-ES"/>
        </w:rPr>
        <w:t xml:space="preserve">Tujuan </w:t>
      </w:r>
      <w:r>
        <w:rPr>
          <w:rFonts w:ascii="Times New Roman" w:hAnsi="Times New Roman"/>
          <w:sz w:val="24"/>
          <w:lang w:val="es-ES"/>
        </w:rPr>
        <w:t xml:space="preserve">dan </w:t>
      </w:r>
      <w:r w:rsidRPr="004225D2">
        <w:rPr>
          <w:rFonts w:ascii="Times New Roman" w:hAnsi="Times New Roman"/>
          <w:sz w:val="24"/>
          <w:lang w:val="es-ES"/>
        </w:rPr>
        <w:t>Manfaat Penelitian</w:t>
      </w:r>
      <w:bookmarkEnd w:id="4"/>
      <w:r w:rsidRPr="004225D2">
        <w:rPr>
          <w:rFonts w:ascii="Times New Roman" w:hAnsi="Times New Roman"/>
          <w:sz w:val="24"/>
          <w:lang w:val="es-ES"/>
        </w:rPr>
        <w:t xml:space="preserve"> </w:t>
      </w:r>
    </w:p>
    <w:p w14:paraId="4D917C9F" w14:textId="77777777" w:rsidR="00EC2C8C" w:rsidRPr="0064613E" w:rsidRDefault="00EC2C8C" w:rsidP="00EC2C8C">
      <w:pPr>
        <w:pStyle w:val="ListParagraph"/>
        <w:numPr>
          <w:ilvl w:val="0"/>
          <w:numId w:val="10"/>
        </w:numPr>
        <w:spacing w:line="360" w:lineRule="auto"/>
        <w:jc w:val="both"/>
        <w:rPr>
          <w:rFonts w:ascii="Times New Roman" w:hAnsi="Times New Roman"/>
          <w:b/>
          <w:bCs/>
          <w:sz w:val="24"/>
          <w:szCs w:val="24"/>
          <w:lang w:val="es-ES"/>
        </w:rPr>
      </w:pPr>
      <w:proofErr w:type="spellStart"/>
      <w:r w:rsidRPr="0064613E">
        <w:rPr>
          <w:rFonts w:ascii="Times New Roman" w:hAnsi="Times New Roman"/>
          <w:b/>
          <w:bCs/>
          <w:sz w:val="24"/>
          <w:szCs w:val="24"/>
          <w:lang w:val="es-ES"/>
        </w:rPr>
        <w:t>Tujuan</w:t>
      </w:r>
      <w:proofErr w:type="spellEnd"/>
    </w:p>
    <w:p w14:paraId="130968FB" w14:textId="53C7A07B" w:rsidR="0064613E" w:rsidRDefault="000A353F" w:rsidP="00EC2C8C">
      <w:pPr>
        <w:pStyle w:val="ListParagraph"/>
        <w:spacing w:line="360" w:lineRule="auto"/>
        <w:ind w:left="1571" w:firstLine="589"/>
        <w:jc w:val="both"/>
        <w:rPr>
          <w:rFonts w:ascii="Times New Roman" w:hAnsi="Times New Roman"/>
          <w:sz w:val="24"/>
          <w:szCs w:val="24"/>
          <w:lang w:val="es-ES"/>
        </w:rPr>
      </w:pPr>
      <w:proofErr w:type="spellStart"/>
      <w:r w:rsidRPr="00EC2C8C">
        <w:rPr>
          <w:rFonts w:ascii="Times New Roman" w:hAnsi="Times New Roman"/>
          <w:sz w:val="24"/>
          <w:szCs w:val="24"/>
          <w:lang w:val="es-ES"/>
        </w:rPr>
        <w:t>Tujuan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dari</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penelitian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ini</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adalah</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mengembangkan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Sistem</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Informasi</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Gugus</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Penjamin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Mutu</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berbasis</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website</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untuk</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Program</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Studi</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dengan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memperhatikan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keamanan</w:t>
      </w:r>
      <w:proofErr w:type="spellEnd"/>
      <w:r w:rsidRPr="00EC2C8C">
        <w:rPr>
          <w:rFonts w:ascii="Times New Roman" w:hAnsi="Times New Roman"/>
          <w:sz w:val="24"/>
          <w:szCs w:val="24"/>
          <w:lang w:val="es-ES"/>
        </w:rPr>
        <w:t xml:space="preserve"> data dan </w:t>
      </w:r>
      <w:proofErr w:type="spellStart"/>
      <w:r w:rsidRPr="00EC2C8C">
        <w:rPr>
          <w:rFonts w:ascii="Times New Roman" w:hAnsi="Times New Roman"/>
          <w:sz w:val="24"/>
          <w:szCs w:val="24"/>
          <w:lang w:val="es-ES"/>
        </w:rPr>
        <w:t>keterlibatan</w:t>
      </w:r>
      <w:proofErr w:type="spellEnd"/>
      <w:r w:rsidRPr="00EC2C8C">
        <w:rPr>
          <w:rFonts w:ascii="Times New Roman" w:hAnsi="Times New Roman"/>
          <w:sz w:val="24"/>
          <w:szCs w:val="24"/>
          <w:lang w:val="es-ES"/>
        </w:rPr>
        <w:t xml:space="preserve"> </w:t>
      </w:r>
      <w:proofErr w:type="spellStart"/>
      <w:r w:rsidRPr="00EC2C8C">
        <w:rPr>
          <w:rFonts w:ascii="Times New Roman" w:hAnsi="Times New Roman"/>
          <w:sz w:val="24"/>
          <w:szCs w:val="24"/>
          <w:lang w:val="es-ES"/>
        </w:rPr>
        <w:t>pengguna</w:t>
      </w:r>
      <w:proofErr w:type="spellEnd"/>
      <w:r w:rsidRPr="00EC2C8C">
        <w:rPr>
          <w:rFonts w:ascii="Times New Roman" w:hAnsi="Times New Roman"/>
          <w:sz w:val="24"/>
          <w:szCs w:val="24"/>
          <w:lang w:val="es-ES"/>
        </w:rPr>
        <w:t>.</w:t>
      </w:r>
    </w:p>
    <w:p w14:paraId="7756BD8D" w14:textId="19B445F8" w:rsidR="0064613E" w:rsidRPr="0064613E" w:rsidRDefault="0064613E" w:rsidP="0064613E">
      <w:pPr>
        <w:pStyle w:val="ListParagraph"/>
        <w:numPr>
          <w:ilvl w:val="0"/>
          <w:numId w:val="10"/>
        </w:numPr>
        <w:spacing w:line="360" w:lineRule="auto"/>
        <w:jc w:val="both"/>
        <w:rPr>
          <w:rFonts w:ascii="Times New Roman" w:hAnsi="Times New Roman"/>
          <w:b/>
          <w:bCs/>
          <w:sz w:val="24"/>
          <w:szCs w:val="24"/>
          <w:lang w:val="es-ES"/>
        </w:rPr>
      </w:pPr>
      <w:proofErr w:type="spellStart"/>
      <w:r w:rsidRPr="0064613E">
        <w:rPr>
          <w:rFonts w:ascii="Times New Roman" w:hAnsi="Times New Roman"/>
          <w:b/>
          <w:bCs/>
          <w:sz w:val="24"/>
          <w:szCs w:val="24"/>
          <w:lang w:val="es-ES"/>
        </w:rPr>
        <w:t>Manfaat</w:t>
      </w:r>
      <w:proofErr w:type="spellEnd"/>
    </w:p>
    <w:p w14:paraId="4CF25817" w14:textId="0CCA01A2" w:rsidR="0064613E" w:rsidRPr="0064613E" w:rsidRDefault="0064613E" w:rsidP="0064613E">
      <w:pPr>
        <w:ind w:left="2160"/>
        <w:rPr>
          <w:lang w:val="es-ES"/>
        </w:rPr>
      </w:pPr>
      <w:proofErr w:type="spellStart"/>
      <w:r w:rsidRPr="0064613E">
        <w:rPr>
          <w:lang w:val="es-ES"/>
        </w:rPr>
        <w:t>Manfaat</w:t>
      </w:r>
      <w:proofErr w:type="spellEnd"/>
      <w:r w:rsidRPr="0064613E">
        <w:rPr>
          <w:lang w:val="es-ES"/>
        </w:rPr>
        <w:t xml:space="preserve"> </w:t>
      </w:r>
      <w:proofErr w:type="spellStart"/>
      <w:r w:rsidRPr="0064613E">
        <w:rPr>
          <w:lang w:val="es-ES"/>
        </w:rPr>
        <w:t>dari</w:t>
      </w:r>
      <w:proofErr w:type="spellEnd"/>
      <w:r w:rsidRPr="0064613E">
        <w:rPr>
          <w:lang w:val="es-ES"/>
        </w:rPr>
        <w:t xml:space="preserve"> </w:t>
      </w:r>
      <w:proofErr w:type="spellStart"/>
      <w:r w:rsidRPr="0064613E">
        <w:rPr>
          <w:lang w:val="es-ES"/>
        </w:rPr>
        <w:t>penelitian</w:t>
      </w:r>
      <w:proofErr w:type="spellEnd"/>
      <w:r w:rsidRPr="0064613E">
        <w:rPr>
          <w:lang w:val="es-ES"/>
        </w:rPr>
        <w:t xml:space="preserve"> </w:t>
      </w:r>
      <w:proofErr w:type="spellStart"/>
      <w:r w:rsidRPr="0064613E">
        <w:rPr>
          <w:lang w:val="es-ES"/>
        </w:rPr>
        <w:t>ini</w:t>
      </w:r>
      <w:proofErr w:type="spellEnd"/>
      <w:r w:rsidRPr="0064613E">
        <w:rPr>
          <w:lang w:val="es-ES"/>
        </w:rPr>
        <w:t xml:space="preserve"> </w:t>
      </w:r>
      <w:proofErr w:type="spellStart"/>
      <w:r w:rsidRPr="0064613E">
        <w:rPr>
          <w:lang w:val="es-ES"/>
        </w:rPr>
        <w:t>adalah</w:t>
      </w:r>
      <w:proofErr w:type="spellEnd"/>
      <w:r w:rsidRPr="0064613E">
        <w:rPr>
          <w:lang w:val="es-ES"/>
        </w:rPr>
        <w:t>:</w:t>
      </w:r>
    </w:p>
    <w:p w14:paraId="6F77C1AC" w14:textId="77777777" w:rsidR="0064613E" w:rsidRPr="0064613E" w:rsidRDefault="0064613E" w:rsidP="0064613E">
      <w:pPr>
        <w:pStyle w:val="ListParagraph"/>
        <w:numPr>
          <w:ilvl w:val="6"/>
          <w:numId w:val="11"/>
        </w:numPr>
        <w:rPr>
          <w:rFonts w:ascii="Times New Roman" w:hAnsi="Times New Roman"/>
          <w:sz w:val="24"/>
          <w:szCs w:val="24"/>
          <w:lang w:val="es-ES"/>
        </w:rPr>
      </w:pPr>
      <w:proofErr w:type="spellStart"/>
      <w:r w:rsidRPr="0064613E">
        <w:rPr>
          <w:rFonts w:ascii="Times New Roman" w:hAnsi="Times New Roman"/>
          <w:sz w:val="24"/>
          <w:szCs w:val="24"/>
          <w:lang w:val="es-ES"/>
        </w:rPr>
        <w:t>Meningkatkan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efisiensi</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dalam</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pengelolaan</w:t>
      </w:r>
      <w:proofErr w:type="spellEnd"/>
      <w:r w:rsidRPr="0064613E">
        <w:rPr>
          <w:rFonts w:ascii="Times New Roman" w:hAnsi="Times New Roman"/>
          <w:sz w:val="24"/>
          <w:szCs w:val="24"/>
          <w:lang w:val="es-ES"/>
        </w:rPr>
        <w:t xml:space="preserve"> data </w:t>
      </w:r>
      <w:proofErr w:type="spellStart"/>
      <w:r w:rsidRPr="0064613E">
        <w:rPr>
          <w:rFonts w:ascii="Times New Roman" w:hAnsi="Times New Roman"/>
          <w:sz w:val="24"/>
          <w:szCs w:val="24"/>
          <w:lang w:val="es-ES"/>
        </w:rPr>
        <w:t>penjaminan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mutu</w:t>
      </w:r>
      <w:proofErr w:type="spellEnd"/>
      <w:r w:rsidRPr="0064613E">
        <w:rPr>
          <w:rFonts w:ascii="Times New Roman" w:hAnsi="Times New Roman"/>
          <w:sz w:val="24"/>
          <w:szCs w:val="24"/>
          <w:lang w:val="es-ES"/>
        </w:rPr>
        <w:t>.</w:t>
      </w:r>
    </w:p>
    <w:p w14:paraId="604DC497" w14:textId="77777777" w:rsidR="0064613E" w:rsidRPr="0064613E" w:rsidRDefault="0064613E" w:rsidP="0064613E">
      <w:pPr>
        <w:pStyle w:val="ListParagraph"/>
        <w:numPr>
          <w:ilvl w:val="6"/>
          <w:numId w:val="11"/>
        </w:numPr>
        <w:rPr>
          <w:rFonts w:ascii="Times New Roman" w:hAnsi="Times New Roman"/>
          <w:sz w:val="24"/>
          <w:szCs w:val="24"/>
          <w:lang w:val="es-ES"/>
        </w:rPr>
      </w:pPr>
      <w:proofErr w:type="spellStart"/>
      <w:r w:rsidRPr="0064613E">
        <w:rPr>
          <w:rFonts w:ascii="Times New Roman" w:hAnsi="Times New Roman"/>
          <w:sz w:val="24"/>
          <w:szCs w:val="24"/>
          <w:lang w:val="es-ES"/>
        </w:rPr>
        <w:t>Memudahkan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proses</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monitoring</w:t>
      </w:r>
      <w:proofErr w:type="spellEnd"/>
      <w:r w:rsidRPr="0064613E">
        <w:rPr>
          <w:rFonts w:ascii="Times New Roman" w:hAnsi="Times New Roman"/>
          <w:sz w:val="24"/>
          <w:szCs w:val="24"/>
          <w:lang w:val="es-ES"/>
        </w:rPr>
        <w:t xml:space="preserve"> dan </w:t>
      </w:r>
      <w:proofErr w:type="spellStart"/>
      <w:r w:rsidRPr="0064613E">
        <w:rPr>
          <w:rFonts w:ascii="Times New Roman" w:hAnsi="Times New Roman"/>
          <w:sz w:val="24"/>
          <w:szCs w:val="24"/>
          <w:lang w:val="es-ES"/>
        </w:rPr>
        <w:t>evaluasi</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kegiatan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penjaminan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mutu</w:t>
      </w:r>
      <w:proofErr w:type="spellEnd"/>
      <w:r w:rsidRPr="0064613E">
        <w:rPr>
          <w:rFonts w:ascii="Times New Roman" w:hAnsi="Times New Roman"/>
          <w:sz w:val="24"/>
          <w:szCs w:val="24"/>
          <w:lang w:val="es-ES"/>
        </w:rPr>
        <w:t>.</w:t>
      </w:r>
    </w:p>
    <w:p w14:paraId="5F7DB463" w14:textId="227BBE48" w:rsidR="0064613E" w:rsidRPr="0064613E" w:rsidRDefault="0064613E" w:rsidP="0064613E">
      <w:pPr>
        <w:pStyle w:val="ListParagraph"/>
        <w:numPr>
          <w:ilvl w:val="6"/>
          <w:numId w:val="11"/>
        </w:numPr>
        <w:rPr>
          <w:rFonts w:ascii="Times New Roman" w:hAnsi="Times New Roman"/>
          <w:sz w:val="24"/>
          <w:szCs w:val="24"/>
          <w:lang w:val="es-ES"/>
        </w:rPr>
      </w:pPr>
      <w:proofErr w:type="spellStart"/>
      <w:r w:rsidRPr="0064613E">
        <w:rPr>
          <w:rFonts w:ascii="Times New Roman" w:hAnsi="Times New Roman"/>
          <w:sz w:val="24"/>
          <w:szCs w:val="24"/>
          <w:lang w:val="es-ES"/>
        </w:rPr>
        <w:t>Menjamin</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keamanan</w:t>
      </w:r>
      <w:proofErr w:type="spellEnd"/>
      <w:r w:rsidRPr="0064613E">
        <w:rPr>
          <w:rFonts w:ascii="Times New Roman" w:hAnsi="Times New Roman"/>
          <w:sz w:val="24"/>
          <w:szCs w:val="24"/>
          <w:lang w:val="es-ES"/>
        </w:rPr>
        <w:t xml:space="preserve"> data </w:t>
      </w:r>
      <w:proofErr w:type="spellStart"/>
      <w:r w:rsidRPr="0064613E">
        <w:rPr>
          <w:rFonts w:ascii="Times New Roman" w:hAnsi="Times New Roman"/>
          <w:sz w:val="24"/>
          <w:szCs w:val="24"/>
          <w:lang w:val="es-ES"/>
        </w:rPr>
        <w:t>dalam</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sistem</w:t>
      </w:r>
      <w:proofErr w:type="spellEnd"/>
      <w:r w:rsidRPr="0064613E">
        <w:rPr>
          <w:rFonts w:ascii="Times New Roman" w:hAnsi="Times New Roman"/>
          <w:sz w:val="24"/>
          <w:szCs w:val="24"/>
          <w:lang w:val="es-ES"/>
        </w:rPr>
        <w:t xml:space="preserve"> </w:t>
      </w:r>
      <w:proofErr w:type="spellStart"/>
      <w:r w:rsidRPr="0064613E">
        <w:rPr>
          <w:rFonts w:ascii="Times New Roman" w:hAnsi="Times New Roman"/>
          <w:sz w:val="24"/>
          <w:szCs w:val="24"/>
          <w:lang w:val="es-ES"/>
        </w:rPr>
        <w:t>informasi</w:t>
      </w:r>
      <w:proofErr w:type="spellEnd"/>
      <w:r w:rsidRPr="0064613E">
        <w:rPr>
          <w:rFonts w:ascii="Times New Roman" w:hAnsi="Times New Roman"/>
          <w:sz w:val="24"/>
          <w:szCs w:val="24"/>
          <w:lang w:val="es-ES"/>
        </w:rPr>
        <w:t>.</w:t>
      </w:r>
    </w:p>
    <w:p w14:paraId="5C0D9B3A" w14:textId="77777777" w:rsidR="0064613E" w:rsidRPr="0064613E" w:rsidRDefault="0064613E" w:rsidP="0064613E">
      <w:pPr>
        <w:rPr>
          <w:lang w:val="es-ES"/>
        </w:rPr>
      </w:pPr>
    </w:p>
    <w:p w14:paraId="4E3174DB" w14:textId="77777777" w:rsidR="00DF13A0" w:rsidRPr="004225D2"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5" w:name="_Toc535497652"/>
      <w:proofErr w:type="spellStart"/>
      <w:r w:rsidRPr="004225D2">
        <w:rPr>
          <w:rFonts w:ascii="Times New Roman" w:hAnsi="Times New Roman"/>
          <w:sz w:val="24"/>
          <w:lang w:val="es-ES"/>
        </w:rPr>
        <w:t>Teori</w:t>
      </w:r>
      <w:proofErr w:type="spellEnd"/>
      <w:r w:rsidRPr="004225D2">
        <w:rPr>
          <w:rFonts w:ascii="Times New Roman" w:hAnsi="Times New Roman"/>
          <w:sz w:val="24"/>
          <w:lang w:val="es-ES"/>
        </w:rPr>
        <w:t xml:space="preserve"> </w:t>
      </w:r>
      <w:proofErr w:type="spellStart"/>
      <w:r w:rsidRPr="004225D2">
        <w:rPr>
          <w:rFonts w:ascii="Times New Roman" w:hAnsi="Times New Roman"/>
          <w:sz w:val="24"/>
          <w:lang w:val="es-ES"/>
        </w:rPr>
        <w:t>Terkait</w:t>
      </w:r>
      <w:bookmarkEnd w:id="5"/>
      <w:proofErr w:type="spellEnd"/>
    </w:p>
    <w:p w14:paraId="255FE546" w14:textId="77777777" w:rsidR="0064613E" w:rsidRDefault="00DF13A0" w:rsidP="00E90E93">
      <w:pPr>
        <w:pStyle w:val="Default"/>
        <w:spacing w:line="360" w:lineRule="auto"/>
        <w:ind w:left="851" w:firstLine="589"/>
        <w:jc w:val="both"/>
        <w:rPr>
          <w:rFonts w:ascii="Times New Roman" w:hAnsi="Times New Roman" w:cs="Times New Roman"/>
        </w:rPr>
      </w:pPr>
      <w:r w:rsidRPr="00D14E14">
        <w:rPr>
          <w:rFonts w:ascii="Times New Roman" w:hAnsi="Times New Roman" w:cs="Times New Roman"/>
        </w:rPr>
        <w:t>Mengungkapkan penelitian-penelitian yang serupa dengan penelitian yang (akan) dilakukan. Dalam hal ini, diperlihatkan pula cara penelitian-penelitian tersebut menjawab permasalahan dan merancang metode penelitiannya serta mengungkapkan sumber-sumber data (atau judul-judul pustaka yang berkaitan) yang mungkin belum diketahui sebelumnya. Selain dapat membantu mengkaji sejarah permasalahan serta membantu pemilihan prosedur penelitian</w:t>
      </w:r>
    </w:p>
    <w:p w14:paraId="5A5CE6B3" w14:textId="747E1E5E" w:rsidR="00DF13A0" w:rsidRPr="00D14E14" w:rsidRDefault="00DF13A0" w:rsidP="00E90E93">
      <w:pPr>
        <w:pStyle w:val="Default"/>
        <w:spacing w:line="360" w:lineRule="auto"/>
        <w:ind w:left="851" w:firstLine="589"/>
        <w:jc w:val="both"/>
        <w:rPr>
          <w:rFonts w:ascii="Times New Roman" w:hAnsi="Times New Roman" w:cs="Times New Roman"/>
        </w:rPr>
      </w:pPr>
      <w:r w:rsidRPr="00D14E14">
        <w:rPr>
          <w:rFonts w:ascii="Times New Roman" w:hAnsi="Times New Roman" w:cs="Times New Roman"/>
        </w:rPr>
        <w:t>.</w:t>
      </w:r>
    </w:p>
    <w:p w14:paraId="65F345BF" w14:textId="59963E76" w:rsidR="00E75591" w:rsidRPr="00E75591" w:rsidRDefault="00DF13A0" w:rsidP="00E75591">
      <w:pPr>
        <w:pStyle w:val="Heading3"/>
        <w:numPr>
          <w:ilvl w:val="0"/>
          <w:numId w:val="4"/>
        </w:numPr>
        <w:spacing w:before="0" w:after="0" w:line="360" w:lineRule="auto"/>
        <w:ind w:left="851" w:hanging="284"/>
        <w:rPr>
          <w:rFonts w:ascii="Times New Roman" w:hAnsi="Times New Roman"/>
          <w:sz w:val="24"/>
          <w:lang w:val="es-ES"/>
        </w:rPr>
      </w:pPr>
      <w:bookmarkStart w:id="6" w:name="_Toc535497653"/>
      <w:proofErr w:type="spellStart"/>
      <w:r w:rsidRPr="004225D2">
        <w:rPr>
          <w:rFonts w:ascii="Times New Roman" w:hAnsi="Times New Roman"/>
          <w:sz w:val="24"/>
          <w:lang w:val="es-ES"/>
        </w:rPr>
        <w:lastRenderedPageBreak/>
        <w:t>Landasan</w:t>
      </w:r>
      <w:proofErr w:type="spellEnd"/>
      <w:r w:rsidRPr="004225D2">
        <w:rPr>
          <w:rFonts w:ascii="Times New Roman" w:hAnsi="Times New Roman"/>
          <w:sz w:val="24"/>
          <w:lang w:val="es-ES"/>
        </w:rPr>
        <w:t xml:space="preserve"> </w:t>
      </w:r>
      <w:proofErr w:type="spellStart"/>
      <w:r w:rsidRPr="004225D2">
        <w:rPr>
          <w:rFonts w:ascii="Times New Roman" w:hAnsi="Times New Roman"/>
          <w:sz w:val="24"/>
          <w:lang w:val="es-ES"/>
        </w:rPr>
        <w:t>Teori</w:t>
      </w:r>
      <w:bookmarkEnd w:id="6"/>
      <w:proofErr w:type="spellEnd"/>
    </w:p>
    <w:p w14:paraId="72A43094" w14:textId="42F7E07B" w:rsidR="00E75591" w:rsidRPr="00E75591" w:rsidRDefault="00E75591" w:rsidP="00E75591">
      <w:pPr>
        <w:rPr>
          <w:lang w:val="es-ES"/>
        </w:rPr>
      </w:pPr>
      <w:r>
        <w:rPr>
          <w:lang w:val="es-ES"/>
        </w:rPr>
        <w:tab/>
      </w:r>
    </w:p>
    <w:p w14:paraId="2DFAD2B9" w14:textId="77777777" w:rsidR="00E75591" w:rsidRPr="00E75591" w:rsidRDefault="00E75591" w:rsidP="00E75591">
      <w:pPr>
        <w:rPr>
          <w:lang w:val="es-ES"/>
        </w:rPr>
      </w:pPr>
    </w:p>
    <w:p w14:paraId="56CC67A7" w14:textId="77777777" w:rsidR="00DF13A0" w:rsidRPr="004225D2"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7" w:name="_Toc535497654"/>
      <w:proofErr w:type="spellStart"/>
      <w:r w:rsidRPr="004225D2">
        <w:rPr>
          <w:rFonts w:ascii="Times New Roman" w:hAnsi="Times New Roman"/>
          <w:sz w:val="24"/>
          <w:lang w:val="es-ES"/>
        </w:rPr>
        <w:t>Metodologi</w:t>
      </w:r>
      <w:proofErr w:type="spellEnd"/>
      <w:r w:rsidRPr="004225D2">
        <w:rPr>
          <w:rFonts w:ascii="Times New Roman" w:hAnsi="Times New Roman"/>
          <w:sz w:val="24"/>
          <w:lang w:val="es-ES"/>
        </w:rPr>
        <w:t xml:space="preserve"> </w:t>
      </w:r>
      <w:proofErr w:type="spellStart"/>
      <w:r w:rsidRPr="004225D2">
        <w:rPr>
          <w:rFonts w:ascii="Times New Roman" w:hAnsi="Times New Roman"/>
          <w:sz w:val="24"/>
          <w:lang w:val="es-ES"/>
        </w:rPr>
        <w:t>Penelitian</w:t>
      </w:r>
      <w:bookmarkEnd w:id="7"/>
      <w:proofErr w:type="spellEnd"/>
    </w:p>
    <w:p w14:paraId="7AB14EBA" w14:textId="77777777" w:rsidR="00DF13A0" w:rsidRPr="00B8303F" w:rsidRDefault="00DF13A0" w:rsidP="00DF13A0">
      <w:pPr>
        <w:spacing w:line="360" w:lineRule="auto"/>
        <w:ind w:left="851"/>
        <w:rPr>
          <w:lang w:val="es-ES"/>
        </w:rPr>
      </w:pPr>
      <w:r w:rsidRPr="0016666F">
        <w:rPr>
          <w:iCs/>
          <w:lang w:val="id-ID"/>
        </w:rPr>
        <w:t xml:space="preserve">Metodologi Penelitian </w:t>
      </w:r>
      <w:proofErr w:type="spellStart"/>
      <w:r w:rsidRPr="00B8303F">
        <w:rPr>
          <w:lang w:val="es-ES"/>
        </w:rPr>
        <w:t>memuat</w:t>
      </w:r>
      <w:proofErr w:type="spellEnd"/>
      <w:r w:rsidRPr="00B8303F">
        <w:rPr>
          <w:lang w:val="es-ES"/>
        </w:rPr>
        <w:t xml:space="preserve"> </w:t>
      </w:r>
      <w:proofErr w:type="spellStart"/>
      <w:r w:rsidRPr="00B8303F">
        <w:rPr>
          <w:lang w:val="es-ES"/>
        </w:rPr>
        <w:t>beberapa</w:t>
      </w:r>
      <w:proofErr w:type="spellEnd"/>
      <w:r w:rsidRPr="00B8303F">
        <w:rPr>
          <w:lang w:val="es-ES"/>
        </w:rPr>
        <w:t xml:space="preserve"> </w:t>
      </w:r>
      <w:proofErr w:type="spellStart"/>
      <w:r w:rsidRPr="00B8303F">
        <w:rPr>
          <w:lang w:val="es-ES"/>
        </w:rPr>
        <w:t>hal</w:t>
      </w:r>
      <w:proofErr w:type="spellEnd"/>
      <w:r w:rsidRPr="0016666F">
        <w:rPr>
          <w:lang w:val="id-ID"/>
        </w:rPr>
        <w:t xml:space="preserve"> yaitu </w:t>
      </w:r>
      <w:r w:rsidRPr="00B8303F">
        <w:rPr>
          <w:lang w:val="es-ES"/>
        </w:rPr>
        <w:t xml:space="preserve">: </w:t>
      </w:r>
    </w:p>
    <w:p w14:paraId="7F2631CC" w14:textId="77777777" w:rsidR="00DF13A0" w:rsidRPr="004225D2" w:rsidRDefault="00DF13A0" w:rsidP="00DF13A0">
      <w:pPr>
        <w:pStyle w:val="Heading4"/>
        <w:numPr>
          <w:ilvl w:val="0"/>
          <w:numId w:val="5"/>
        </w:numPr>
        <w:spacing w:before="0" w:after="0" w:line="360" w:lineRule="auto"/>
        <w:ind w:left="1276" w:hanging="425"/>
        <w:rPr>
          <w:rFonts w:ascii="Times New Roman" w:hAnsi="Times New Roman"/>
          <w:sz w:val="24"/>
          <w:lang w:val="it-IT"/>
        </w:rPr>
      </w:pPr>
      <w:bookmarkStart w:id="8" w:name="_Toc535497655"/>
      <w:r w:rsidRPr="004225D2">
        <w:rPr>
          <w:rFonts w:ascii="Times New Roman" w:hAnsi="Times New Roman"/>
          <w:sz w:val="24"/>
          <w:lang w:val="it-IT"/>
        </w:rPr>
        <w:t>Prosedur Penelitian</w:t>
      </w:r>
      <w:bookmarkEnd w:id="8"/>
    </w:p>
    <w:p w14:paraId="7751659A" w14:textId="77777777" w:rsidR="00DF13A0" w:rsidRPr="0016666F" w:rsidRDefault="00DF13A0" w:rsidP="00DF13A0">
      <w:pPr>
        <w:pStyle w:val="ListParagraph"/>
        <w:numPr>
          <w:ilvl w:val="0"/>
          <w:numId w:val="2"/>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 xml:space="preserve">Rencana/Planning </w:t>
      </w:r>
    </w:p>
    <w:p w14:paraId="08B3C6F3" w14:textId="77777777" w:rsidR="00DF13A0" w:rsidRDefault="00DF13A0" w:rsidP="00E90E93">
      <w:pPr>
        <w:spacing w:line="360" w:lineRule="auto"/>
        <w:ind w:left="1701" w:firstLine="459"/>
        <w:jc w:val="both"/>
        <w:rPr>
          <w:lang w:val="it-IT"/>
        </w:rPr>
      </w:pPr>
      <w:r w:rsidRPr="0016666F">
        <w:rPr>
          <w:lang w:val="it-IT"/>
        </w:rPr>
        <w:t>Yaitu Langkah awal dalam melakukan Penelitian. Langkah ini menjadi landasan bagi langkah – langkah berikutnya, yaitu pelaksanaan, obsevasi dan refleksi. Meskipun, pelaksanaan tindakan memiliki nilai strategis dalam kegiatan penelitian, namun tindakan tersebut tidaklah berdiri sendiri, melainkan merupakan bagian yang tidak terpisahkan dari kegiatan perencanaan.</w:t>
      </w:r>
      <w:r>
        <w:rPr>
          <w:lang w:val="it-IT"/>
        </w:rPr>
        <w:t xml:space="preserve"> P</w:t>
      </w:r>
      <w:r w:rsidRPr="009D1F0E">
        <w:rPr>
          <w:lang w:val="it-IT"/>
        </w:rPr>
        <w:t>erencanaan</w:t>
      </w:r>
      <w:r w:rsidRPr="0016666F">
        <w:rPr>
          <w:lang w:val="it-IT"/>
        </w:rPr>
        <w:t xml:space="preserve"> </w:t>
      </w:r>
      <w:r>
        <w:rPr>
          <w:lang w:val="it-IT"/>
        </w:rPr>
        <w:t xml:space="preserve">termasuk juga </w:t>
      </w:r>
      <w:r w:rsidRPr="0016666F">
        <w:rPr>
          <w:lang w:val="it-IT"/>
        </w:rPr>
        <w:t xml:space="preserve">Studi Literatur/Studi </w:t>
      </w:r>
      <w:r w:rsidRPr="009D1F0E">
        <w:rPr>
          <w:lang w:val="it-IT"/>
        </w:rPr>
        <w:t>Pustaka Penelitian yakni mencari referensi teori yang relefan dengan kasus atau permasalahan yang ditemukan. Referensi ini dapat dicari dari buku, jurnal, artikel laporan penelitian, dan situs-situs di internet. Output dari studi literatur ini adalah terkoleksinya referensi yang relefan dengan perumusan masalah.</w:t>
      </w:r>
    </w:p>
    <w:p w14:paraId="73E41172" w14:textId="77777777" w:rsidR="00DF13A0" w:rsidRDefault="00DF13A0" w:rsidP="00DF13A0">
      <w:pPr>
        <w:pStyle w:val="ListParagraph"/>
        <w:spacing w:after="0" w:line="360" w:lineRule="auto"/>
        <w:ind w:left="1701"/>
        <w:rPr>
          <w:rFonts w:ascii="Times New Roman" w:hAnsi="Times New Roman"/>
          <w:sz w:val="24"/>
          <w:szCs w:val="24"/>
          <w:lang w:val="it-IT"/>
        </w:rPr>
      </w:pPr>
    </w:p>
    <w:p w14:paraId="0F7E32F6" w14:textId="77777777" w:rsidR="00DF13A0" w:rsidRDefault="00DF13A0" w:rsidP="00DF13A0">
      <w:pPr>
        <w:pStyle w:val="ListParagraph"/>
        <w:spacing w:after="0" w:line="360" w:lineRule="auto"/>
        <w:ind w:left="1701"/>
        <w:rPr>
          <w:rFonts w:ascii="Times New Roman" w:hAnsi="Times New Roman"/>
          <w:sz w:val="24"/>
          <w:szCs w:val="24"/>
          <w:lang w:val="it-IT"/>
        </w:rPr>
      </w:pPr>
    </w:p>
    <w:p w14:paraId="7775B43F" w14:textId="77777777" w:rsidR="00DF13A0" w:rsidRPr="0016666F" w:rsidRDefault="00DF13A0" w:rsidP="00DF13A0">
      <w:pPr>
        <w:pStyle w:val="ListParagraph"/>
        <w:numPr>
          <w:ilvl w:val="0"/>
          <w:numId w:val="2"/>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Analisis</w:t>
      </w:r>
    </w:p>
    <w:p w14:paraId="7990CD85" w14:textId="77777777" w:rsidR="00DF13A0" w:rsidRPr="0016666F" w:rsidRDefault="00DF13A0" w:rsidP="00E90E93">
      <w:pPr>
        <w:spacing w:line="360" w:lineRule="auto"/>
        <w:ind w:left="1701" w:firstLine="459"/>
        <w:jc w:val="both"/>
        <w:rPr>
          <w:color w:val="000000"/>
        </w:rPr>
      </w:pPr>
      <w:r w:rsidRPr="0016666F">
        <w:rPr>
          <w:lang w:val="it-IT"/>
        </w:rPr>
        <w:t>Yaitu Berisi langkah-langkah awal pengumpulan data, penyusunan dan penganalisaan data hingga dibutuhkan untuk menghasilkan produk. Proses analisis data itu dimulai dari menelaah data secara keseluruhan yang telah tersedia dari berbagai macam sumber, baik itu pengamatan, wawancara, catatan lapangan dan yang lainnya. Data ini dapat ditemukan dengan cepat. Dalam penelitian ini yang menjadi sumber data sekunder adalah literatur, artikel, jurnal serta situs di internet yang berkenaan dengan penelitian yang dilakukan.</w:t>
      </w:r>
    </w:p>
    <w:p w14:paraId="4329523D" w14:textId="77777777" w:rsidR="00DF13A0" w:rsidRPr="0016666F" w:rsidRDefault="00DF13A0" w:rsidP="00DF13A0">
      <w:pPr>
        <w:pStyle w:val="ListParagraph"/>
        <w:numPr>
          <w:ilvl w:val="0"/>
          <w:numId w:val="2"/>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Rancangan atau Desain</w:t>
      </w:r>
    </w:p>
    <w:p w14:paraId="2344CFCB" w14:textId="77777777" w:rsidR="00DF13A0" w:rsidRPr="0016666F" w:rsidRDefault="00DF13A0" w:rsidP="00E90E93">
      <w:pPr>
        <w:pStyle w:val="ListParagraph"/>
        <w:spacing w:after="0" w:line="360" w:lineRule="auto"/>
        <w:ind w:left="1701" w:firstLine="459"/>
        <w:jc w:val="both"/>
        <w:rPr>
          <w:rFonts w:ascii="Times New Roman" w:hAnsi="Times New Roman"/>
          <w:sz w:val="24"/>
          <w:szCs w:val="24"/>
          <w:lang w:val="it-IT"/>
        </w:rPr>
      </w:pPr>
      <w:r w:rsidRPr="0016666F">
        <w:rPr>
          <w:rFonts w:ascii="Times New Roman" w:hAnsi="Times New Roman"/>
          <w:sz w:val="24"/>
          <w:szCs w:val="24"/>
          <w:lang w:val="it-IT"/>
        </w:rPr>
        <w:lastRenderedPageBreak/>
        <w:t>Rancangan penelitian adalah suatu cara yang akan digunakan dalam pelaksanaan penelitian dan menjelaskan setiap prosedur penelitian mulai dari tujuan penelitian sampai dengan analisis data. Komponen yang umumnya teradap dalam rancangan penelitian adalah : Tujuan penelitian, Jenis penelitian yang akan digunakan, dan Teknik pengumpulan data.</w:t>
      </w:r>
    </w:p>
    <w:p w14:paraId="21E46C39" w14:textId="77777777" w:rsidR="00DF13A0" w:rsidRPr="0016666F" w:rsidRDefault="00DF13A0" w:rsidP="00DF13A0">
      <w:pPr>
        <w:pStyle w:val="ListParagraph"/>
        <w:numPr>
          <w:ilvl w:val="0"/>
          <w:numId w:val="2"/>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Implementasi</w:t>
      </w:r>
    </w:p>
    <w:p w14:paraId="53189981" w14:textId="77777777" w:rsidR="00DF13A0" w:rsidRPr="00B8303F" w:rsidRDefault="00DF13A0" w:rsidP="00E90E93">
      <w:pPr>
        <w:spacing w:line="360" w:lineRule="auto"/>
        <w:ind w:left="1701" w:firstLine="459"/>
        <w:jc w:val="both"/>
        <w:rPr>
          <w:color w:val="000000"/>
          <w:lang w:val="it-IT"/>
        </w:rPr>
      </w:pPr>
      <w:r w:rsidRPr="0016666F">
        <w:rPr>
          <w:lang w:val="it-IT"/>
        </w:rPr>
        <w:t>Implementasi dapat dimaksudkan sebagai suatu aktivitas yang berkaitan dengan penyelesaian suatu pekerjaan dengan penggunaan sarana (alat) dengan acuan dari aturan yang berlaku untuk memperoleh hasil.</w:t>
      </w:r>
    </w:p>
    <w:p w14:paraId="71C5B8AF" w14:textId="77777777" w:rsidR="00DF13A0" w:rsidRPr="004225D2" w:rsidRDefault="00DF13A0" w:rsidP="00DF13A0">
      <w:pPr>
        <w:pStyle w:val="Heading4"/>
        <w:numPr>
          <w:ilvl w:val="0"/>
          <w:numId w:val="5"/>
        </w:numPr>
        <w:spacing w:before="0" w:after="0" w:line="360" w:lineRule="auto"/>
        <w:ind w:left="1276" w:hanging="425"/>
        <w:rPr>
          <w:rFonts w:ascii="Times New Roman" w:hAnsi="Times New Roman"/>
          <w:sz w:val="24"/>
          <w:lang w:val="it-IT"/>
        </w:rPr>
      </w:pPr>
      <w:bookmarkStart w:id="9" w:name="_Toc535497656"/>
      <w:r w:rsidRPr="004225D2">
        <w:rPr>
          <w:rFonts w:ascii="Times New Roman" w:hAnsi="Times New Roman"/>
          <w:sz w:val="24"/>
          <w:lang w:val="it-IT"/>
        </w:rPr>
        <w:t>Metode Pengumpulan Data</w:t>
      </w:r>
      <w:bookmarkEnd w:id="9"/>
    </w:p>
    <w:p w14:paraId="494B1513" w14:textId="77777777" w:rsidR="00DF13A0" w:rsidRPr="0016666F" w:rsidRDefault="00DF13A0" w:rsidP="00DF13A0">
      <w:pPr>
        <w:pStyle w:val="ListParagraph"/>
        <w:numPr>
          <w:ilvl w:val="1"/>
          <w:numId w:val="3"/>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Observasi</w:t>
      </w:r>
    </w:p>
    <w:p w14:paraId="60744B59" w14:textId="77777777" w:rsidR="00DF13A0" w:rsidRPr="0016666F" w:rsidRDefault="00DF13A0" w:rsidP="00E90E93">
      <w:pPr>
        <w:spacing w:line="360" w:lineRule="auto"/>
        <w:ind w:left="1701" w:firstLine="459"/>
        <w:jc w:val="both"/>
        <w:rPr>
          <w:lang w:val="it-IT"/>
        </w:rPr>
      </w:pPr>
      <w:r w:rsidRPr="0016666F">
        <w:rPr>
          <w:lang w:val="it-IT"/>
        </w:rPr>
        <w:t>Metode pengumpulan data melalui pengamatan langsung atau peninjauan secara cermat dan langsung di lapangan atau lokasi penelitian. Dalam hal ini, peneliti dengan berpedoman kepada desain penelitiannya perlu mengunjungi lokasi penelitian untuk mengamati langsung berbagai hal atau kondisi yang ada di lapangan. </w:t>
      </w:r>
    </w:p>
    <w:p w14:paraId="687B802D" w14:textId="77777777" w:rsidR="00DF13A0" w:rsidRPr="0016666F" w:rsidRDefault="00DF13A0" w:rsidP="00DF13A0">
      <w:pPr>
        <w:pStyle w:val="ListParagraph"/>
        <w:numPr>
          <w:ilvl w:val="1"/>
          <w:numId w:val="3"/>
        </w:numPr>
        <w:spacing w:after="0" w:line="360" w:lineRule="auto"/>
        <w:ind w:left="1701" w:hanging="425"/>
        <w:rPr>
          <w:rFonts w:ascii="Times New Roman" w:hAnsi="Times New Roman"/>
          <w:sz w:val="24"/>
          <w:szCs w:val="24"/>
          <w:lang w:val="it-IT"/>
        </w:rPr>
      </w:pPr>
      <w:r w:rsidRPr="0016666F">
        <w:rPr>
          <w:rFonts w:ascii="Times New Roman" w:hAnsi="Times New Roman"/>
          <w:sz w:val="24"/>
          <w:szCs w:val="24"/>
          <w:lang w:val="it-IT"/>
        </w:rPr>
        <w:t>Wawancara</w:t>
      </w:r>
    </w:p>
    <w:p w14:paraId="64F13F4C" w14:textId="77777777" w:rsidR="00DF13A0" w:rsidRDefault="00DF13A0" w:rsidP="00E90E93">
      <w:pPr>
        <w:spacing w:line="360" w:lineRule="auto"/>
        <w:ind w:left="1701" w:firstLine="459"/>
        <w:jc w:val="both"/>
        <w:rPr>
          <w:lang w:val="it-IT"/>
        </w:rPr>
      </w:pPr>
      <w:r w:rsidRPr="0016666F">
        <w:rPr>
          <w:lang w:val="it-IT"/>
        </w:rPr>
        <w:t>Salah satu metode pengumpulan data adalah dengan jalan wawancara, yaitu mendapatkan informasi dengan cara bertanya langsung kepada responden.</w:t>
      </w:r>
    </w:p>
    <w:p w14:paraId="1616379B" w14:textId="77777777" w:rsidR="00DF13A0" w:rsidRPr="009C669F" w:rsidRDefault="00DF13A0" w:rsidP="00DF13A0">
      <w:pPr>
        <w:pStyle w:val="ListParagraph"/>
        <w:numPr>
          <w:ilvl w:val="1"/>
          <w:numId w:val="3"/>
        </w:numPr>
        <w:spacing w:after="0" w:line="360" w:lineRule="auto"/>
        <w:ind w:left="1701" w:hanging="425"/>
        <w:rPr>
          <w:rFonts w:ascii="Times New Roman" w:hAnsi="Times New Roman"/>
          <w:sz w:val="24"/>
          <w:szCs w:val="24"/>
          <w:lang w:val="it-IT"/>
        </w:rPr>
      </w:pPr>
      <w:r w:rsidRPr="009C669F">
        <w:rPr>
          <w:rFonts w:ascii="Times New Roman" w:hAnsi="Times New Roman"/>
          <w:sz w:val="24"/>
          <w:szCs w:val="24"/>
          <w:lang w:val="it-IT"/>
        </w:rPr>
        <w:t>Studi Literatur</w:t>
      </w:r>
    </w:p>
    <w:p w14:paraId="6D5FE57C" w14:textId="77777777" w:rsidR="00DF13A0" w:rsidRDefault="00DF13A0" w:rsidP="00E90E93">
      <w:pPr>
        <w:spacing w:line="360" w:lineRule="auto"/>
        <w:ind w:left="1701" w:firstLine="459"/>
        <w:jc w:val="both"/>
        <w:rPr>
          <w:lang w:val="it-IT"/>
        </w:rPr>
      </w:pPr>
      <w:r>
        <w:rPr>
          <w:lang w:val="it-IT"/>
        </w:rPr>
        <w:t>Studi literatur adalah mencari data penelitian berupa data sheet dari sebuah jurnal, Bada</w:t>
      </w:r>
      <w:r>
        <w:rPr>
          <w:lang w:val="id-ID"/>
        </w:rPr>
        <w:t>n</w:t>
      </w:r>
      <w:r>
        <w:rPr>
          <w:lang w:val="it-IT"/>
        </w:rPr>
        <w:t xml:space="preserve"> Pusat Statistik (BPS) dan lain-lain. Studi literatur dapat dicantumkan jika dalam pengumpulan datanya menggambil data dari literatur namun jika tidak mengambil data dari literatur tidak usah dicantumkan dalam metode pengumpulan data.</w:t>
      </w:r>
    </w:p>
    <w:p w14:paraId="12F3BE63" w14:textId="77777777" w:rsidR="00DF13A0" w:rsidRPr="00DF2E98" w:rsidRDefault="00DF13A0" w:rsidP="00DF13A0">
      <w:pPr>
        <w:rPr>
          <w:lang w:val="it-IT"/>
        </w:rPr>
      </w:pPr>
    </w:p>
    <w:p w14:paraId="2BDB84A7" w14:textId="77777777" w:rsidR="00DF13A0" w:rsidRDefault="00DF13A0" w:rsidP="00DF13A0">
      <w:pPr>
        <w:pStyle w:val="Heading3"/>
        <w:numPr>
          <w:ilvl w:val="0"/>
          <w:numId w:val="4"/>
        </w:numPr>
        <w:spacing w:before="0" w:after="0" w:line="360" w:lineRule="auto"/>
        <w:ind w:left="851" w:hanging="284"/>
        <w:rPr>
          <w:rFonts w:ascii="Times New Roman" w:hAnsi="Times New Roman"/>
          <w:sz w:val="24"/>
          <w:lang w:val="es-ES"/>
        </w:rPr>
      </w:pPr>
      <w:bookmarkStart w:id="10" w:name="_Toc535497657"/>
      <w:r>
        <w:rPr>
          <w:rFonts w:ascii="Times New Roman" w:hAnsi="Times New Roman"/>
          <w:sz w:val="24"/>
          <w:lang w:val="es-ES"/>
        </w:rPr>
        <w:lastRenderedPageBreak/>
        <w:t>Rencana Luaran TA</w:t>
      </w:r>
    </w:p>
    <w:p w14:paraId="1F7CC659" w14:textId="77777777" w:rsidR="00DF13A0" w:rsidRDefault="00DF13A0" w:rsidP="00E90E93">
      <w:pPr>
        <w:spacing w:line="360" w:lineRule="auto"/>
        <w:ind w:left="900" w:firstLine="376"/>
        <w:jc w:val="both"/>
        <w:rPr>
          <w:lang w:val="es-ES"/>
        </w:rPr>
      </w:pPr>
      <w:r>
        <w:rPr>
          <w:lang w:val="es-ES"/>
        </w:rPr>
        <w:t xml:space="preserve">Ada </w:t>
      </w:r>
      <w:proofErr w:type="spellStart"/>
      <w:r>
        <w:rPr>
          <w:lang w:val="es-ES"/>
        </w:rPr>
        <w:t>luaran</w:t>
      </w:r>
      <w:proofErr w:type="spellEnd"/>
      <w:r>
        <w:rPr>
          <w:lang w:val="es-ES"/>
        </w:rPr>
        <w:t xml:space="preserve"> </w:t>
      </w:r>
      <w:proofErr w:type="spellStart"/>
      <w:r>
        <w:rPr>
          <w:lang w:val="es-ES"/>
        </w:rPr>
        <w:t>wajib</w:t>
      </w:r>
      <w:proofErr w:type="spellEnd"/>
      <w:r>
        <w:rPr>
          <w:lang w:val="es-ES"/>
        </w:rPr>
        <w:t xml:space="preserve"> dan </w:t>
      </w:r>
      <w:proofErr w:type="spellStart"/>
      <w:r>
        <w:rPr>
          <w:lang w:val="es-ES"/>
        </w:rPr>
        <w:t>luaran</w:t>
      </w:r>
      <w:proofErr w:type="spellEnd"/>
      <w:r>
        <w:rPr>
          <w:lang w:val="es-ES"/>
        </w:rPr>
        <w:t xml:space="preserve"> </w:t>
      </w:r>
      <w:proofErr w:type="spellStart"/>
      <w:r>
        <w:rPr>
          <w:lang w:val="es-ES"/>
        </w:rPr>
        <w:t>tambahan</w:t>
      </w:r>
      <w:proofErr w:type="spellEnd"/>
      <w:r>
        <w:rPr>
          <w:lang w:val="es-ES"/>
        </w:rPr>
        <w:t xml:space="preserve"> (</w:t>
      </w:r>
      <w:proofErr w:type="spellStart"/>
      <w:r>
        <w:rPr>
          <w:lang w:val="es-ES"/>
        </w:rPr>
        <w:t>ops</w:t>
      </w:r>
      <w:proofErr w:type="spellEnd"/>
      <w:r>
        <w:rPr>
          <w:lang w:val="id-ID"/>
        </w:rPr>
        <w:t>i</w:t>
      </w:r>
      <w:proofErr w:type="spellStart"/>
      <w:r>
        <w:rPr>
          <w:lang w:val="es-ES"/>
        </w:rPr>
        <w:t>onal</w:t>
      </w:r>
      <w:proofErr w:type="spellEnd"/>
      <w:r>
        <w:rPr>
          <w:lang w:val="es-ES"/>
        </w:rPr>
        <w:t xml:space="preserve">) yang bisa </w:t>
      </w:r>
      <w:proofErr w:type="spellStart"/>
      <w:r>
        <w:rPr>
          <w:lang w:val="es-ES"/>
        </w:rPr>
        <w:t>mahasiswa</w:t>
      </w:r>
      <w:proofErr w:type="spellEnd"/>
      <w:r>
        <w:rPr>
          <w:lang w:val="es-ES"/>
        </w:rPr>
        <w:t xml:space="preserve"> </w:t>
      </w:r>
      <w:proofErr w:type="spellStart"/>
      <w:r w:rsidRPr="00B8303F">
        <w:rPr>
          <w:color w:val="000000"/>
          <w:lang w:val="es-ES"/>
        </w:rPr>
        <w:t>pilih</w:t>
      </w:r>
      <w:proofErr w:type="spellEnd"/>
      <w:r>
        <w:rPr>
          <w:lang w:val="es-ES"/>
        </w:rPr>
        <w:t xml:space="preserve"> u</w:t>
      </w:r>
      <w:proofErr w:type="spellStart"/>
      <w:r>
        <w:rPr>
          <w:lang w:val="id-ID"/>
        </w:rPr>
        <w:t>ntuk</w:t>
      </w:r>
      <w:proofErr w:type="spellEnd"/>
      <w:r>
        <w:rPr>
          <w:lang w:val="id-ID"/>
        </w:rPr>
        <w:t xml:space="preserve"> </w:t>
      </w:r>
      <w:proofErr w:type="spellStart"/>
      <w:r>
        <w:rPr>
          <w:lang w:val="es-ES"/>
        </w:rPr>
        <w:t>hasil</w:t>
      </w:r>
      <w:proofErr w:type="spellEnd"/>
      <w:r>
        <w:rPr>
          <w:lang w:val="es-ES"/>
        </w:rPr>
        <w:t xml:space="preserve"> </w:t>
      </w:r>
      <w:proofErr w:type="spellStart"/>
      <w:r>
        <w:rPr>
          <w:lang w:val="es-ES"/>
        </w:rPr>
        <w:t>luaran</w:t>
      </w:r>
      <w:proofErr w:type="spellEnd"/>
      <w:r>
        <w:rPr>
          <w:lang w:val="es-ES"/>
        </w:rPr>
        <w:t xml:space="preserve"> yang </w:t>
      </w:r>
      <w:proofErr w:type="spellStart"/>
      <w:r>
        <w:rPr>
          <w:lang w:val="es-ES"/>
        </w:rPr>
        <w:t>ditentukan</w:t>
      </w:r>
      <w:proofErr w:type="spellEnd"/>
      <w:r>
        <w:rPr>
          <w:lang w:val="es-ES"/>
        </w:rPr>
        <w:t xml:space="preserve"> Prodi </w:t>
      </w:r>
      <w:proofErr w:type="spellStart"/>
      <w:r>
        <w:rPr>
          <w:lang w:val="es-ES"/>
        </w:rPr>
        <w:t>sebagai</w:t>
      </w:r>
      <w:proofErr w:type="spellEnd"/>
      <w:r>
        <w:rPr>
          <w:lang w:val="es-ES"/>
        </w:rPr>
        <w:t xml:space="preserve"> </w:t>
      </w:r>
      <w:proofErr w:type="spellStart"/>
      <w:r>
        <w:rPr>
          <w:lang w:val="es-ES"/>
        </w:rPr>
        <w:t>berikut</w:t>
      </w:r>
      <w:proofErr w:type="spellEnd"/>
      <w:r>
        <w:rPr>
          <w:lang w:val="es-ES"/>
        </w:rPr>
        <w:t>:</w:t>
      </w:r>
    </w:p>
    <w:p w14:paraId="10D20958" w14:textId="77777777" w:rsidR="00DF13A0" w:rsidRPr="00B4007C" w:rsidRDefault="00DF13A0" w:rsidP="00DF13A0">
      <w:pPr>
        <w:pStyle w:val="ListParagraph"/>
        <w:numPr>
          <w:ilvl w:val="3"/>
          <w:numId w:val="3"/>
        </w:numPr>
        <w:spacing w:line="360" w:lineRule="auto"/>
        <w:ind w:left="1276"/>
        <w:jc w:val="both"/>
        <w:rPr>
          <w:lang w:val="es-ES"/>
        </w:rPr>
      </w:pPr>
      <w:r w:rsidRPr="00B4007C">
        <w:rPr>
          <w:rFonts w:ascii="Times New Roman" w:eastAsia="Times New Roman" w:hAnsi="Times New Roman"/>
          <w:sz w:val="24"/>
          <w:szCs w:val="24"/>
          <w:lang w:val="es-ES"/>
        </w:rPr>
        <w:t xml:space="preserve">Luaran </w:t>
      </w:r>
      <w:proofErr w:type="gramStart"/>
      <w:r w:rsidRPr="00B4007C">
        <w:rPr>
          <w:rFonts w:ascii="Times New Roman" w:eastAsia="Times New Roman" w:hAnsi="Times New Roman"/>
          <w:sz w:val="24"/>
          <w:szCs w:val="24"/>
          <w:lang w:val="es-ES"/>
        </w:rPr>
        <w:t>Wajib</w:t>
      </w:r>
      <w:r w:rsidRPr="00B4007C">
        <w:rPr>
          <w:lang w:val="es-ES"/>
        </w:rPr>
        <w:t xml:space="preserve"> :</w:t>
      </w:r>
      <w:proofErr w:type="gramEnd"/>
    </w:p>
    <w:p w14:paraId="64BD339B" w14:textId="77777777" w:rsidR="00DF13A0" w:rsidRPr="006372E9" w:rsidRDefault="00DF13A0" w:rsidP="00DF13A0">
      <w:pPr>
        <w:pStyle w:val="ListParagraph"/>
        <w:numPr>
          <w:ilvl w:val="3"/>
          <w:numId w:val="1"/>
        </w:numPr>
        <w:tabs>
          <w:tab w:val="clear" w:pos="2880"/>
        </w:tabs>
        <w:spacing w:line="360" w:lineRule="auto"/>
        <w:ind w:left="1560" w:hanging="270"/>
        <w:jc w:val="both"/>
        <w:rPr>
          <w:rFonts w:ascii="Times New Roman" w:hAnsi="Times New Roman"/>
          <w:sz w:val="24"/>
          <w:lang w:val="es-ES"/>
        </w:rPr>
      </w:pPr>
      <w:r w:rsidRPr="006372E9">
        <w:rPr>
          <w:rFonts w:ascii="Times New Roman" w:hAnsi="Times New Roman"/>
          <w:sz w:val="24"/>
          <w:lang w:val="es-ES"/>
        </w:rPr>
        <w:t>P</w:t>
      </w:r>
      <w:r>
        <w:rPr>
          <w:rFonts w:ascii="Times New Roman" w:hAnsi="Times New Roman"/>
          <w:sz w:val="24"/>
          <w:lang w:val="id-ID"/>
        </w:rPr>
        <w:t>r</w:t>
      </w:r>
      <w:r w:rsidRPr="006372E9">
        <w:rPr>
          <w:rFonts w:ascii="Times New Roman" w:hAnsi="Times New Roman"/>
          <w:sz w:val="24"/>
          <w:lang w:val="es-ES"/>
        </w:rPr>
        <w:t>ojek TA dan booklet</w:t>
      </w:r>
    </w:p>
    <w:p w14:paraId="4971BBD1" w14:textId="77777777" w:rsidR="00DF13A0" w:rsidRDefault="00DF13A0" w:rsidP="00DF13A0">
      <w:pPr>
        <w:pStyle w:val="ListParagraph"/>
        <w:numPr>
          <w:ilvl w:val="3"/>
          <w:numId w:val="1"/>
        </w:numPr>
        <w:tabs>
          <w:tab w:val="clear" w:pos="2880"/>
        </w:tabs>
        <w:spacing w:line="360" w:lineRule="auto"/>
        <w:ind w:left="1560" w:hanging="270"/>
        <w:jc w:val="both"/>
        <w:rPr>
          <w:rFonts w:ascii="Times New Roman" w:hAnsi="Times New Roman"/>
          <w:sz w:val="24"/>
          <w:lang w:val="es-ES"/>
        </w:rPr>
      </w:pPr>
      <w:proofErr w:type="spellStart"/>
      <w:r w:rsidRPr="006372E9">
        <w:rPr>
          <w:rFonts w:ascii="Times New Roman" w:hAnsi="Times New Roman"/>
          <w:sz w:val="24"/>
          <w:lang w:val="es-ES"/>
        </w:rPr>
        <w:t>Publikasi</w:t>
      </w:r>
      <w:proofErr w:type="spellEnd"/>
      <w:r w:rsidRPr="006372E9">
        <w:rPr>
          <w:rFonts w:ascii="Times New Roman" w:hAnsi="Times New Roman"/>
          <w:sz w:val="24"/>
          <w:lang w:val="es-ES"/>
        </w:rPr>
        <w:t xml:space="preserve"> </w:t>
      </w:r>
      <w:proofErr w:type="spellStart"/>
      <w:r w:rsidRPr="006372E9">
        <w:rPr>
          <w:rFonts w:ascii="Times New Roman" w:hAnsi="Times New Roman"/>
          <w:sz w:val="24"/>
          <w:lang w:val="es-ES"/>
        </w:rPr>
        <w:t>artikel</w:t>
      </w:r>
      <w:proofErr w:type="spellEnd"/>
      <w:r w:rsidRPr="006372E9">
        <w:rPr>
          <w:rFonts w:ascii="Times New Roman" w:hAnsi="Times New Roman"/>
          <w:sz w:val="24"/>
          <w:lang w:val="es-ES"/>
        </w:rPr>
        <w:t xml:space="preserve"> </w:t>
      </w:r>
      <w:r>
        <w:rPr>
          <w:rFonts w:ascii="Times New Roman" w:hAnsi="Times New Roman"/>
          <w:sz w:val="24"/>
          <w:lang w:val="id-ID"/>
        </w:rPr>
        <w:t xml:space="preserve">hasil </w:t>
      </w:r>
      <w:proofErr w:type="spellStart"/>
      <w:r>
        <w:rPr>
          <w:rFonts w:ascii="Times New Roman" w:hAnsi="Times New Roman"/>
          <w:sz w:val="24"/>
          <w:lang w:val="id-ID"/>
        </w:rPr>
        <w:t>peneitian</w:t>
      </w:r>
      <w:proofErr w:type="spellEnd"/>
      <w:r>
        <w:rPr>
          <w:rFonts w:ascii="Times New Roman" w:hAnsi="Times New Roman"/>
          <w:sz w:val="24"/>
          <w:lang w:val="id-ID"/>
        </w:rPr>
        <w:t xml:space="preserve"> Tugas Akhir, </w:t>
      </w:r>
      <w:proofErr w:type="spellStart"/>
      <w:r w:rsidRPr="006372E9">
        <w:rPr>
          <w:rFonts w:ascii="Times New Roman" w:hAnsi="Times New Roman"/>
          <w:sz w:val="24"/>
          <w:lang w:val="es-ES"/>
        </w:rPr>
        <w:t>berupa</w:t>
      </w:r>
      <w:proofErr w:type="spellEnd"/>
      <w:r w:rsidRPr="006372E9">
        <w:rPr>
          <w:rFonts w:ascii="Times New Roman" w:hAnsi="Times New Roman"/>
          <w:sz w:val="24"/>
          <w:lang w:val="es-ES"/>
        </w:rPr>
        <w:t xml:space="preserve"> </w:t>
      </w:r>
      <w:proofErr w:type="spellStart"/>
      <w:r w:rsidRPr="006372E9">
        <w:rPr>
          <w:rFonts w:ascii="Times New Roman" w:hAnsi="Times New Roman"/>
          <w:sz w:val="24"/>
          <w:lang w:val="es-ES"/>
        </w:rPr>
        <w:t>draf</w:t>
      </w:r>
      <w:proofErr w:type="spellEnd"/>
      <w:r>
        <w:rPr>
          <w:rFonts w:ascii="Times New Roman" w:hAnsi="Times New Roman"/>
          <w:sz w:val="24"/>
          <w:lang w:val="id-ID"/>
        </w:rPr>
        <w:t>t</w:t>
      </w:r>
      <w:r w:rsidRPr="006372E9">
        <w:rPr>
          <w:rFonts w:ascii="Times New Roman" w:hAnsi="Times New Roman"/>
          <w:sz w:val="24"/>
          <w:lang w:val="es-ES"/>
        </w:rPr>
        <w:t xml:space="preserve"> </w:t>
      </w:r>
      <w:proofErr w:type="spellStart"/>
      <w:r>
        <w:rPr>
          <w:rFonts w:ascii="Times New Roman" w:hAnsi="Times New Roman"/>
          <w:sz w:val="24"/>
          <w:lang w:val="es-ES"/>
        </w:rPr>
        <w:t>atau</w:t>
      </w:r>
      <w:proofErr w:type="spellEnd"/>
      <w:r>
        <w:rPr>
          <w:rFonts w:ascii="Times New Roman" w:hAnsi="Times New Roman"/>
          <w:sz w:val="24"/>
          <w:lang w:val="es-ES"/>
        </w:rPr>
        <w:t xml:space="preserve"> </w:t>
      </w:r>
      <w:proofErr w:type="spellStart"/>
      <w:r>
        <w:rPr>
          <w:rFonts w:ascii="Times New Roman" w:hAnsi="Times New Roman"/>
          <w:sz w:val="24"/>
          <w:lang w:val="es-ES"/>
        </w:rPr>
        <w:t>artikel</w:t>
      </w:r>
      <w:proofErr w:type="spellEnd"/>
      <w:r>
        <w:rPr>
          <w:rFonts w:ascii="Times New Roman" w:hAnsi="Times New Roman"/>
          <w:sz w:val="24"/>
          <w:lang w:val="es-ES"/>
        </w:rPr>
        <w:t xml:space="preserve"> yang </w:t>
      </w:r>
      <w:proofErr w:type="spellStart"/>
      <w:r>
        <w:rPr>
          <w:rFonts w:ascii="Times New Roman" w:hAnsi="Times New Roman"/>
          <w:sz w:val="24"/>
          <w:lang w:val="es-ES"/>
        </w:rPr>
        <w:t>sudah</w:t>
      </w:r>
      <w:proofErr w:type="spellEnd"/>
      <w:r>
        <w:rPr>
          <w:rFonts w:ascii="Times New Roman" w:hAnsi="Times New Roman"/>
          <w:sz w:val="24"/>
          <w:lang w:val="es-ES"/>
        </w:rPr>
        <w:t xml:space="preserve"> </w:t>
      </w:r>
      <w:proofErr w:type="spellStart"/>
      <w:r>
        <w:rPr>
          <w:rFonts w:ascii="Times New Roman" w:hAnsi="Times New Roman"/>
          <w:sz w:val="24"/>
          <w:lang w:val="es-ES"/>
        </w:rPr>
        <w:t>dikirimkan</w:t>
      </w:r>
      <w:proofErr w:type="spellEnd"/>
      <w:r>
        <w:rPr>
          <w:rFonts w:ascii="Times New Roman" w:hAnsi="Times New Roman"/>
          <w:sz w:val="24"/>
          <w:lang w:val="es-ES"/>
        </w:rPr>
        <w:t xml:space="preserve"> ke </w:t>
      </w:r>
      <w:proofErr w:type="spellStart"/>
      <w:r>
        <w:rPr>
          <w:rFonts w:ascii="Times New Roman" w:hAnsi="Times New Roman"/>
          <w:sz w:val="24"/>
          <w:lang w:val="id-ID"/>
        </w:rPr>
        <w:t>publiseher</w:t>
      </w:r>
      <w:proofErr w:type="spellEnd"/>
      <w:r>
        <w:rPr>
          <w:rFonts w:ascii="Times New Roman" w:hAnsi="Times New Roman"/>
          <w:sz w:val="24"/>
          <w:lang w:val="id-ID"/>
        </w:rPr>
        <w:t xml:space="preserve"> </w:t>
      </w:r>
      <w:proofErr w:type="spellStart"/>
      <w:r>
        <w:rPr>
          <w:rFonts w:ascii="Times New Roman" w:hAnsi="Times New Roman"/>
          <w:sz w:val="24"/>
          <w:lang w:val="es-ES"/>
        </w:rPr>
        <w:t>jurnal</w:t>
      </w:r>
      <w:proofErr w:type="spellEnd"/>
      <w:r>
        <w:rPr>
          <w:rFonts w:ascii="Times New Roman" w:hAnsi="Times New Roman"/>
          <w:sz w:val="24"/>
          <w:lang w:val="id-ID"/>
        </w:rPr>
        <w:t xml:space="preserve">, baik </w:t>
      </w:r>
      <w:proofErr w:type="spellStart"/>
      <w:r>
        <w:rPr>
          <w:rFonts w:ascii="Times New Roman" w:hAnsi="Times New Roman"/>
          <w:sz w:val="24"/>
          <w:lang w:val="id-ID"/>
        </w:rPr>
        <w:t>juranl</w:t>
      </w:r>
      <w:proofErr w:type="spellEnd"/>
      <w:r>
        <w:rPr>
          <w:rFonts w:ascii="Times New Roman" w:hAnsi="Times New Roman"/>
          <w:sz w:val="24"/>
          <w:lang w:val="id-ID"/>
        </w:rPr>
        <w:t xml:space="preserve"> </w:t>
      </w:r>
      <w:proofErr w:type="spellStart"/>
      <w:proofErr w:type="gramStart"/>
      <w:r>
        <w:rPr>
          <w:rFonts w:ascii="Times New Roman" w:hAnsi="Times New Roman"/>
          <w:sz w:val="24"/>
          <w:lang w:val="es-ES"/>
        </w:rPr>
        <w:t>terakreditasi</w:t>
      </w:r>
      <w:proofErr w:type="spellEnd"/>
      <w:r>
        <w:rPr>
          <w:rFonts w:ascii="Times New Roman" w:hAnsi="Times New Roman"/>
          <w:sz w:val="24"/>
          <w:lang w:val="es-ES"/>
        </w:rPr>
        <w:t xml:space="preserve">  </w:t>
      </w:r>
      <w:proofErr w:type="spellStart"/>
      <w:r>
        <w:rPr>
          <w:rFonts w:ascii="Times New Roman" w:hAnsi="Times New Roman"/>
          <w:sz w:val="24"/>
          <w:lang w:val="es-ES"/>
        </w:rPr>
        <w:t>atau</w:t>
      </w:r>
      <w:proofErr w:type="spellEnd"/>
      <w:proofErr w:type="gramEnd"/>
      <w:r>
        <w:rPr>
          <w:rFonts w:ascii="Times New Roman" w:hAnsi="Times New Roman"/>
          <w:sz w:val="24"/>
          <w:lang w:val="es-ES"/>
        </w:rPr>
        <w:t xml:space="preserve"> </w:t>
      </w:r>
      <w:proofErr w:type="spellStart"/>
      <w:r>
        <w:rPr>
          <w:rFonts w:ascii="Times New Roman" w:hAnsi="Times New Roman"/>
          <w:sz w:val="24"/>
          <w:lang w:val="es-ES"/>
        </w:rPr>
        <w:t>belum</w:t>
      </w:r>
      <w:proofErr w:type="spellEnd"/>
      <w:r>
        <w:rPr>
          <w:rFonts w:ascii="Times New Roman" w:hAnsi="Times New Roman"/>
          <w:sz w:val="24"/>
          <w:lang w:val="es-ES"/>
        </w:rPr>
        <w:t xml:space="preserve"> </w:t>
      </w:r>
      <w:proofErr w:type="spellStart"/>
      <w:r>
        <w:rPr>
          <w:rFonts w:ascii="Times New Roman" w:hAnsi="Times New Roman"/>
          <w:sz w:val="24"/>
          <w:lang w:val="es-ES"/>
        </w:rPr>
        <w:t>terakreditasi</w:t>
      </w:r>
      <w:proofErr w:type="spellEnd"/>
    </w:p>
    <w:p w14:paraId="2B3F1A18" w14:textId="77777777" w:rsidR="00DF13A0" w:rsidRDefault="00EB06F7" w:rsidP="00DF13A0">
      <w:pPr>
        <w:pStyle w:val="ListParagraph"/>
        <w:numPr>
          <w:ilvl w:val="3"/>
          <w:numId w:val="3"/>
        </w:numPr>
        <w:spacing w:line="360" w:lineRule="auto"/>
        <w:ind w:left="1134"/>
        <w:jc w:val="both"/>
        <w:rPr>
          <w:rFonts w:ascii="Times New Roman" w:eastAsia="Times New Roman" w:hAnsi="Times New Roman"/>
          <w:sz w:val="24"/>
          <w:szCs w:val="24"/>
          <w:lang w:val="id-ID"/>
        </w:rPr>
      </w:pPr>
      <w:r>
        <w:rPr>
          <w:rFonts w:ascii="Times New Roman" w:eastAsia="Times New Roman" w:hAnsi="Times New Roman"/>
          <w:sz w:val="24"/>
          <w:szCs w:val="24"/>
          <w:lang w:val="es-ES"/>
        </w:rPr>
        <w:t>Luaran Tambahan (Opti</w:t>
      </w:r>
      <w:r w:rsidR="00DF13A0" w:rsidRPr="00B4007C">
        <w:rPr>
          <w:rFonts w:ascii="Times New Roman" w:eastAsia="Times New Roman" w:hAnsi="Times New Roman"/>
          <w:sz w:val="24"/>
          <w:szCs w:val="24"/>
          <w:lang w:val="es-ES"/>
        </w:rPr>
        <w:t>onal</w:t>
      </w:r>
      <w:proofErr w:type="gramStart"/>
      <w:r w:rsidR="00DF13A0" w:rsidRPr="00B4007C">
        <w:rPr>
          <w:rFonts w:ascii="Times New Roman" w:eastAsia="Times New Roman" w:hAnsi="Times New Roman"/>
          <w:sz w:val="24"/>
          <w:szCs w:val="24"/>
          <w:lang w:val="es-ES"/>
        </w:rPr>
        <w:t>) :</w:t>
      </w:r>
      <w:proofErr w:type="gramEnd"/>
      <w:r w:rsidR="00DF13A0">
        <w:rPr>
          <w:rFonts w:ascii="Times New Roman" w:eastAsia="Times New Roman" w:hAnsi="Times New Roman"/>
          <w:sz w:val="24"/>
          <w:szCs w:val="24"/>
          <w:lang w:val="id-ID"/>
        </w:rPr>
        <w:t xml:space="preserve"> Projek yang dibuat/ list program yang dibuat telah diajukan HAKI ke Departemen Kekayaan Intelektual, baik dengan pembiayaan sendiri ataupun sposorship dari pembimbing.</w:t>
      </w:r>
    </w:p>
    <w:p w14:paraId="2ED8C40A" w14:textId="77777777" w:rsidR="00DF13A0" w:rsidRPr="00B4007C" w:rsidRDefault="00DF13A0" w:rsidP="00DF13A0">
      <w:pPr>
        <w:pStyle w:val="ListParagraph"/>
        <w:numPr>
          <w:ilvl w:val="3"/>
          <w:numId w:val="3"/>
        </w:numPr>
        <w:spacing w:line="360" w:lineRule="auto"/>
        <w:ind w:left="1134"/>
        <w:jc w:val="both"/>
        <w:rPr>
          <w:lang w:val="id-ID"/>
        </w:rPr>
      </w:pPr>
      <w:r>
        <w:rPr>
          <w:rFonts w:ascii="Times New Roman" w:eastAsia="Times New Roman" w:hAnsi="Times New Roman"/>
          <w:sz w:val="24"/>
          <w:szCs w:val="24"/>
          <w:lang w:val="id-ID"/>
        </w:rPr>
        <w:t>Kompensasi :</w:t>
      </w:r>
      <w:r w:rsidRPr="00B4007C">
        <w:rPr>
          <w:lang w:val="id-ID"/>
        </w:rPr>
        <w:t xml:space="preserve"> </w:t>
      </w:r>
      <w:proofErr w:type="spellStart"/>
      <w:r w:rsidRPr="00B8303F">
        <w:rPr>
          <w:rFonts w:ascii="Times New Roman" w:hAnsi="Times New Roman"/>
          <w:sz w:val="24"/>
          <w:lang w:val="id-ID"/>
        </w:rPr>
        <w:t>Projek</w:t>
      </w:r>
      <w:proofErr w:type="spellEnd"/>
      <w:r w:rsidRPr="00B8303F">
        <w:rPr>
          <w:rFonts w:ascii="Times New Roman" w:hAnsi="Times New Roman"/>
          <w:sz w:val="24"/>
          <w:lang w:val="id-ID"/>
        </w:rPr>
        <w:t xml:space="preserve"> yang diajukan HAKI dengan kompensasi telah menyelesaikan luaran wajib dan luaran tambahan maka mahasiswa tidak perlu mengikuti sidang TA dan langsung di </w:t>
      </w:r>
      <w:proofErr w:type="spellStart"/>
      <w:r w:rsidRPr="00B8303F">
        <w:rPr>
          <w:rFonts w:ascii="Times New Roman" w:hAnsi="Times New Roman"/>
          <w:sz w:val="24"/>
          <w:lang w:val="id-ID"/>
        </w:rPr>
        <w:t>konversika</w:t>
      </w:r>
      <w:proofErr w:type="spellEnd"/>
      <w:r w:rsidRPr="00B8303F">
        <w:rPr>
          <w:rFonts w:ascii="Times New Roman" w:hAnsi="Times New Roman"/>
          <w:sz w:val="24"/>
          <w:lang w:val="id-ID"/>
        </w:rPr>
        <w:t xml:space="preserve"> ke nilai tugas akhir.</w:t>
      </w:r>
    </w:p>
    <w:p w14:paraId="4CE58BBF" w14:textId="77777777" w:rsidR="00DF13A0" w:rsidRPr="004225D2" w:rsidRDefault="00DF13A0" w:rsidP="00DF13A0">
      <w:pPr>
        <w:pStyle w:val="Heading3"/>
        <w:numPr>
          <w:ilvl w:val="0"/>
          <w:numId w:val="4"/>
        </w:numPr>
        <w:tabs>
          <w:tab w:val="left" w:pos="900"/>
        </w:tabs>
        <w:spacing w:before="0" w:after="0" w:line="360" w:lineRule="auto"/>
        <w:ind w:left="851" w:hanging="284"/>
        <w:rPr>
          <w:rFonts w:ascii="Times New Roman" w:hAnsi="Times New Roman"/>
          <w:sz w:val="24"/>
          <w:lang w:val="es-ES"/>
        </w:rPr>
      </w:pPr>
      <w:r w:rsidRPr="004225D2">
        <w:rPr>
          <w:rFonts w:ascii="Times New Roman" w:hAnsi="Times New Roman"/>
          <w:sz w:val="24"/>
          <w:lang w:val="es-ES"/>
        </w:rPr>
        <w:t>Jadwal Kegiatan</w:t>
      </w:r>
      <w:bookmarkEnd w:id="10"/>
    </w:p>
    <w:p w14:paraId="1D2F0F9B" w14:textId="3ED15DCD" w:rsidR="00DF13A0" w:rsidRPr="0064613E" w:rsidRDefault="00DF13A0" w:rsidP="00E90E93">
      <w:pPr>
        <w:spacing w:line="360" w:lineRule="auto"/>
        <w:ind w:left="900" w:firstLine="540"/>
        <w:jc w:val="both"/>
        <w:rPr>
          <w:lang w:val="es-ES"/>
        </w:rPr>
      </w:pPr>
      <w:proofErr w:type="spellStart"/>
      <w:r w:rsidRPr="00B8303F">
        <w:rPr>
          <w:color w:val="000000"/>
          <w:lang w:val="es-ES"/>
        </w:rPr>
        <w:t>Jadwal</w:t>
      </w:r>
      <w:proofErr w:type="spellEnd"/>
      <w:r w:rsidRPr="00B8303F">
        <w:rPr>
          <w:color w:val="000000"/>
          <w:lang w:val="es-ES"/>
        </w:rPr>
        <w:t xml:space="preserve"> </w:t>
      </w:r>
      <w:proofErr w:type="spellStart"/>
      <w:r w:rsidRPr="00B8303F">
        <w:rPr>
          <w:color w:val="000000"/>
          <w:lang w:val="es-ES"/>
        </w:rPr>
        <w:t>kegiatan</w:t>
      </w:r>
      <w:proofErr w:type="spellEnd"/>
      <w:r w:rsidRPr="00B8303F">
        <w:rPr>
          <w:color w:val="000000"/>
          <w:lang w:val="es-ES"/>
        </w:rPr>
        <w:t xml:space="preserve"> </w:t>
      </w:r>
      <w:proofErr w:type="spellStart"/>
      <w:r w:rsidRPr="00B8303F">
        <w:rPr>
          <w:color w:val="000000"/>
          <w:lang w:val="es-ES"/>
        </w:rPr>
        <w:t>berisi</w:t>
      </w:r>
      <w:proofErr w:type="spellEnd"/>
      <w:r w:rsidRPr="00B8303F">
        <w:rPr>
          <w:color w:val="000000"/>
          <w:lang w:val="es-ES"/>
        </w:rPr>
        <w:t xml:space="preserve"> </w:t>
      </w:r>
      <w:proofErr w:type="spellStart"/>
      <w:r w:rsidRPr="00B8303F">
        <w:rPr>
          <w:color w:val="000000"/>
          <w:lang w:val="es-ES"/>
        </w:rPr>
        <w:t>rincian</w:t>
      </w:r>
      <w:proofErr w:type="spellEnd"/>
      <w:r w:rsidRPr="00B8303F">
        <w:rPr>
          <w:color w:val="000000"/>
          <w:lang w:val="es-ES"/>
        </w:rPr>
        <w:t xml:space="preserve"> </w:t>
      </w:r>
      <w:proofErr w:type="spellStart"/>
      <w:r w:rsidRPr="00B8303F">
        <w:rPr>
          <w:color w:val="000000"/>
          <w:lang w:val="es-ES"/>
        </w:rPr>
        <w:t>setiap</w:t>
      </w:r>
      <w:proofErr w:type="spellEnd"/>
      <w:r w:rsidRPr="00B8303F">
        <w:rPr>
          <w:color w:val="000000"/>
          <w:lang w:val="es-ES"/>
        </w:rPr>
        <w:t xml:space="preserve"> </w:t>
      </w:r>
      <w:proofErr w:type="spellStart"/>
      <w:r w:rsidRPr="00B8303F">
        <w:rPr>
          <w:color w:val="000000"/>
          <w:lang w:val="es-ES"/>
        </w:rPr>
        <w:t>kegiatan</w:t>
      </w:r>
      <w:proofErr w:type="spellEnd"/>
      <w:r w:rsidRPr="00B8303F">
        <w:rPr>
          <w:color w:val="000000"/>
          <w:lang w:val="es-ES"/>
        </w:rPr>
        <w:t xml:space="preserve"> </w:t>
      </w:r>
      <w:proofErr w:type="spellStart"/>
      <w:r w:rsidRPr="00B8303F">
        <w:rPr>
          <w:color w:val="000000"/>
          <w:lang w:val="es-ES"/>
        </w:rPr>
        <w:t>penelitian</w:t>
      </w:r>
      <w:proofErr w:type="spellEnd"/>
      <w:r w:rsidRPr="00B8303F">
        <w:rPr>
          <w:color w:val="000000"/>
          <w:lang w:val="es-ES"/>
        </w:rPr>
        <w:t xml:space="preserve"> yang di</w:t>
      </w:r>
      <w:r>
        <w:rPr>
          <w:color w:val="000000"/>
          <w:lang w:val="id-ID"/>
        </w:rPr>
        <w:t>deskripsikan</w:t>
      </w:r>
      <w:r w:rsidRPr="00B8303F">
        <w:rPr>
          <w:color w:val="000000"/>
          <w:lang w:val="es-ES"/>
        </w:rPr>
        <w:t xml:space="preserve"> </w:t>
      </w:r>
      <w:proofErr w:type="spellStart"/>
      <w:r w:rsidRPr="00B8303F">
        <w:rPr>
          <w:color w:val="000000"/>
          <w:lang w:val="es-ES"/>
        </w:rPr>
        <w:t>dalam</w:t>
      </w:r>
      <w:proofErr w:type="spellEnd"/>
      <w:r w:rsidRPr="00B8303F">
        <w:rPr>
          <w:color w:val="000000"/>
          <w:lang w:val="es-ES"/>
        </w:rPr>
        <w:t xml:space="preserve"> </w:t>
      </w:r>
      <w:proofErr w:type="spellStart"/>
      <w:r w:rsidRPr="00B8303F">
        <w:rPr>
          <w:color w:val="000000"/>
          <w:lang w:val="es-ES"/>
        </w:rPr>
        <w:t>satuan</w:t>
      </w:r>
      <w:proofErr w:type="spellEnd"/>
      <w:r w:rsidRPr="00B8303F">
        <w:rPr>
          <w:color w:val="000000"/>
          <w:lang w:val="es-ES"/>
        </w:rPr>
        <w:t xml:space="preserve"> </w:t>
      </w:r>
      <w:proofErr w:type="spellStart"/>
      <w:r w:rsidRPr="00B8303F">
        <w:rPr>
          <w:color w:val="000000"/>
          <w:lang w:val="es-ES"/>
        </w:rPr>
        <w:t>minggu</w:t>
      </w:r>
      <w:proofErr w:type="spellEnd"/>
      <w:r w:rsidRPr="0016666F">
        <w:rPr>
          <w:color w:val="000000"/>
          <w:lang w:val="id-ID"/>
        </w:rPr>
        <w:t xml:space="preserve"> </w:t>
      </w:r>
      <w:r w:rsidRPr="0016666F">
        <w:rPr>
          <w:lang w:val="sv-SE"/>
        </w:rPr>
        <w:t xml:space="preserve">(mulai dari persiapan, pengumpulan data, pengolahan data, sampai dengan </w:t>
      </w:r>
      <w:r w:rsidRPr="0016666F">
        <w:rPr>
          <w:lang w:val="id-ID"/>
        </w:rPr>
        <w:t>penyusunan</w:t>
      </w:r>
      <w:r w:rsidRPr="0016666F">
        <w:rPr>
          <w:lang w:val="sv-SE"/>
        </w:rPr>
        <w:t xml:space="preserve"> laporan).</w:t>
      </w:r>
      <w:r w:rsidRPr="0016666F">
        <w:rPr>
          <w:lang w:val="id-ID"/>
        </w:rPr>
        <w:t xml:space="preserve"> </w:t>
      </w:r>
      <w:proofErr w:type="spellStart"/>
      <w:r w:rsidRPr="0064613E">
        <w:rPr>
          <w:lang w:val="es-ES"/>
        </w:rPr>
        <w:t>Untuk</w:t>
      </w:r>
      <w:proofErr w:type="spellEnd"/>
      <w:r w:rsidRPr="0064613E">
        <w:rPr>
          <w:lang w:val="es-ES"/>
        </w:rPr>
        <w:t xml:space="preserve"> </w:t>
      </w:r>
      <w:proofErr w:type="spellStart"/>
      <w:r w:rsidRPr="0064613E">
        <w:rPr>
          <w:lang w:val="es-ES"/>
        </w:rPr>
        <w:t>mempermudah</w:t>
      </w:r>
      <w:proofErr w:type="spellEnd"/>
      <w:r w:rsidRPr="0064613E">
        <w:rPr>
          <w:lang w:val="es-ES"/>
        </w:rPr>
        <w:t xml:space="preserve"> </w:t>
      </w:r>
      <w:proofErr w:type="spellStart"/>
      <w:r w:rsidRPr="0064613E">
        <w:rPr>
          <w:lang w:val="es-ES"/>
        </w:rPr>
        <w:t>pembacaan</w:t>
      </w:r>
      <w:proofErr w:type="spellEnd"/>
      <w:r w:rsidRPr="0064613E">
        <w:rPr>
          <w:lang w:val="es-ES"/>
        </w:rPr>
        <w:t xml:space="preserve">, </w:t>
      </w:r>
      <w:proofErr w:type="spellStart"/>
      <w:r w:rsidRPr="0064613E">
        <w:rPr>
          <w:lang w:val="es-ES"/>
        </w:rPr>
        <w:t>jadwal</w:t>
      </w:r>
      <w:proofErr w:type="spellEnd"/>
      <w:r w:rsidRPr="0064613E">
        <w:rPr>
          <w:lang w:val="es-ES"/>
        </w:rPr>
        <w:t xml:space="preserve"> </w:t>
      </w:r>
      <w:proofErr w:type="spellStart"/>
      <w:r w:rsidRPr="0064613E">
        <w:rPr>
          <w:lang w:val="es-ES"/>
        </w:rPr>
        <w:t>penelitian</w:t>
      </w:r>
      <w:proofErr w:type="spellEnd"/>
      <w:r w:rsidRPr="0064613E">
        <w:rPr>
          <w:lang w:val="es-ES"/>
        </w:rPr>
        <w:t xml:space="preserve"> </w:t>
      </w:r>
      <w:proofErr w:type="spellStart"/>
      <w:r w:rsidRPr="0064613E">
        <w:rPr>
          <w:lang w:val="es-ES"/>
        </w:rPr>
        <w:t>dinyatakan</w:t>
      </w:r>
      <w:proofErr w:type="spellEnd"/>
      <w:r w:rsidRPr="0064613E">
        <w:rPr>
          <w:lang w:val="es-ES"/>
        </w:rPr>
        <w:t xml:space="preserve"> </w:t>
      </w:r>
      <w:proofErr w:type="spellStart"/>
      <w:r w:rsidRPr="0064613E">
        <w:rPr>
          <w:lang w:val="es-ES"/>
        </w:rPr>
        <w:t>dalam</w:t>
      </w:r>
      <w:proofErr w:type="spellEnd"/>
      <w:r w:rsidRPr="0064613E">
        <w:rPr>
          <w:lang w:val="es-ES"/>
        </w:rPr>
        <w:t xml:space="preserve"> </w:t>
      </w:r>
      <w:proofErr w:type="spellStart"/>
      <w:r w:rsidRPr="0064613E">
        <w:rPr>
          <w:lang w:val="es-ES"/>
        </w:rPr>
        <w:t>bentuk</w:t>
      </w:r>
      <w:proofErr w:type="spellEnd"/>
      <w:r w:rsidRPr="0064613E">
        <w:rPr>
          <w:lang w:val="es-ES"/>
        </w:rPr>
        <w:t xml:space="preserve"> </w:t>
      </w:r>
      <w:proofErr w:type="spellStart"/>
      <w:r w:rsidRPr="0064613E">
        <w:rPr>
          <w:lang w:val="es-ES"/>
        </w:rPr>
        <w:t>matriks</w:t>
      </w:r>
      <w:proofErr w:type="spellEnd"/>
      <w:r w:rsidRPr="0064613E">
        <w:rPr>
          <w:lang w:val="es-ES"/>
        </w:rPr>
        <w:t>.</w:t>
      </w:r>
    </w:p>
    <w:tbl>
      <w:tblPr>
        <w:tblStyle w:val="TableGrid"/>
        <w:tblW w:w="7891" w:type="dxa"/>
        <w:tblInd w:w="988" w:type="dxa"/>
        <w:tblLook w:val="04A0" w:firstRow="1" w:lastRow="0" w:firstColumn="1" w:lastColumn="0" w:noHBand="0" w:noVBand="1"/>
      </w:tblPr>
      <w:tblGrid>
        <w:gridCol w:w="636"/>
        <w:gridCol w:w="2777"/>
        <w:gridCol w:w="379"/>
        <w:gridCol w:w="379"/>
        <w:gridCol w:w="351"/>
        <w:gridCol w:w="348"/>
        <w:gridCol w:w="419"/>
        <w:gridCol w:w="348"/>
        <w:gridCol w:w="386"/>
        <w:gridCol w:w="433"/>
        <w:gridCol w:w="367"/>
        <w:gridCol w:w="372"/>
        <w:gridCol w:w="348"/>
        <w:gridCol w:w="348"/>
      </w:tblGrid>
      <w:tr w:rsidR="00DF13A0" w:rsidRPr="00543C6C" w14:paraId="5E8775F9" w14:textId="77777777" w:rsidTr="00D30894">
        <w:trPr>
          <w:trHeight w:val="379"/>
        </w:trPr>
        <w:tc>
          <w:tcPr>
            <w:tcW w:w="636" w:type="dxa"/>
            <w:vMerge w:val="restart"/>
            <w:vAlign w:val="center"/>
          </w:tcPr>
          <w:p w14:paraId="31767265" w14:textId="77777777" w:rsidR="00DF13A0" w:rsidRPr="00543C6C" w:rsidRDefault="00DF13A0" w:rsidP="00D30894">
            <w:pPr>
              <w:spacing w:line="360" w:lineRule="auto"/>
              <w:jc w:val="center"/>
              <w:rPr>
                <w:b/>
                <w:shd w:val="clear" w:color="auto" w:fill="FFFFFF"/>
              </w:rPr>
            </w:pPr>
            <w:r w:rsidRPr="00543C6C">
              <w:rPr>
                <w:b/>
                <w:shd w:val="clear" w:color="auto" w:fill="FFFFFF"/>
              </w:rPr>
              <w:t>No.</w:t>
            </w:r>
          </w:p>
        </w:tc>
        <w:tc>
          <w:tcPr>
            <w:tcW w:w="2777" w:type="dxa"/>
            <w:vMerge w:val="restart"/>
            <w:vAlign w:val="center"/>
          </w:tcPr>
          <w:p w14:paraId="280F524D" w14:textId="77777777" w:rsidR="00DF13A0" w:rsidRPr="00543C6C" w:rsidRDefault="00DF13A0" w:rsidP="00D30894">
            <w:pPr>
              <w:spacing w:line="360" w:lineRule="auto"/>
              <w:jc w:val="center"/>
              <w:rPr>
                <w:b/>
                <w:shd w:val="clear" w:color="auto" w:fill="FFFFFF"/>
              </w:rPr>
            </w:pPr>
            <w:r w:rsidRPr="00543C6C">
              <w:rPr>
                <w:b/>
                <w:shd w:val="clear" w:color="auto" w:fill="FFFFFF"/>
              </w:rPr>
              <w:t>Nama Kegiatan</w:t>
            </w:r>
          </w:p>
        </w:tc>
        <w:tc>
          <w:tcPr>
            <w:tcW w:w="1457" w:type="dxa"/>
            <w:gridSpan w:val="4"/>
            <w:vAlign w:val="center"/>
          </w:tcPr>
          <w:p w14:paraId="6ED523FE" w14:textId="77777777" w:rsidR="00DF13A0" w:rsidRPr="00543C6C" w:rsidRDefault="00DF13A0" w:rsidP="00D30894">
            <w:pPr>
              <w:spacing w:line="360" w:lineRule="auto"/>
              <w:jc w:val="center"/>
              <w:rPr>
                <w:b/>
                <w:shd w:val="clear" w:color="auto" w:fill="FFFFFF"/>
              </w:rPr>
            </w:pPr>
            <w:r w:rsidRPr="00543C6C">
              <w:rPr>
                <w:b/>
                <w:shd w:val="clear" w:color="auto" w:fill="FFFFFF"/>
              </w:rPr>
              <w:t>Bulan ke -1</w:t>
            </w:r>
          </w:p>
        </w:tc>
        <w:tc>
          <w:tcPr>
            <w:tcW w:w="1586" w:type="dxa"/>
            <w:gridSpan w:val="4"/>
            <w:vAlign w:val="center"/>
          </w:tcPr>
          <w:p w14:paraId="01D2C72E" w14:textId="77777777" w:rsidR="00DF13A0" w:rsidRPr="00543C6C" w:rsidRDefault="00DF13A0" w:rsidP="00D30894">
            <w:pPr>
              <w:spacing w:line="360" w:lineRule="auto"/>
              <w:jc w:val="center"/>
              <w:rPr>
                <w:b/>
                <w:shd w:val="clear" w:color="auto" w:fill="FFFFFF"/>
              </w:rPr>
            </w:pPr>
            <w:r w:rsidRPr="00543C6C">
              <w:rPr>
                <w:b/>
                <w:shd w:val="clear" w:color="auto" w:fill="FFFFFF"/>
              </w:rPr>
              <w:t>Bulan ke -2</w:t>
            </w:r>
          </w:p>
        </w:tc>
        <w:tc>
          <w:tcPr>
            <w:tcW w:w="1435" w:type="dxa"/>
            <w:gridSpan w:val="4"/>
            <w:vAlign w:val="center"/>
          </w:tcPr>
          <w:p w14:paraId="0E2FE596" w14:textId="77777777" w:rsidR="00DF13A0" w:rsidRPr="00543C6C" w:rsidRDefault="00DF13A0" w:rsidP="00D30894">
            <w:pPr>
              <w:spacing w:line="360" w:lineRule="auto"/>
              <w:jc w:val="center"/>
              <w:rPr>
                <w:b/>
                <w:shd w:val="clear" w:color="auto" w:fill="FFFFFF"/>
              </w:rPr>
            </w:pPr>
            <w:r w:rsidRPr="00543C6C">
              <w:rPr>
                <w:b/>
                <w:shd w:val="clear" w:color="auto" w:fill="FFFFFF"/>
              </w:rPr>
              <w:t>Bulan ke -3</w:t>
            </w:r>
          </w:p>
        </w:tc>
      </w:tr>
      <w:tr w:rsidR="00DF13A0" w:rsidRPr="00543C6C" w14:paraId="67C1CAF8" w14:textId="77777777" w:rsidTr="00D30894">
        <w:trPr>
          <w:trHeight w:val="162"/>
        </w:trPr>
        <w:tc>
          <w:tcPr>
            <w:tcW w:w="636" w:type="dxa"/>
            <w:vMerge/>
            <w:vAlign w:val="center"/>
          </w:tcPr>
          <w:p w14:paraId="0DC5B112" w14:textId="77777777" w:rsidR="00DF13A0" w:rsidRPr="00543C6C" w:rsidRDefault="00DF13A0" w:rsidP="00D30894">
            <w:pPr>
              <w:spacing w:line="360" w:lineRule="auto"/>
              <w:jc w:val="center"/>
              <w:rPr>
                <w:b/>
                <w:shd w:val="clear" w:color="auto" w:fill="FFFFFF"/>
              </w:rPr>
            </w:pPr>
          </w:p>
        </w:tc>
        <w:tc>
          <w:tcPr>
            <w:tcW w:w="2777" w:type="dxa"/>
            <w:vMerge/>
            <w:vAlign w:val="center"/>
          </w:tcPr>
          <w:p w14:paraId="7426AA52" w14:textId="77777777" w:rsidR="00DF13A0" w:rsidRPr="00543C6C" w:rsidRDefault="00DF13A0" w:rsidP="00D30894">
            <w:pPr>
              <w:spacing w:line="360" w:lineRule="auto"/>
              <w:jc w:val="center"/>
              <w:rPr>
                <w:b/>
                <w:shd w:val="clear" w:color="auto" w:fill="FFFFFF"/>
              </w:rPr>
            </w:pPr>
          </w:p>
        </w:tc>
        <w:tc>
          <w:tcPr>
            <w:tcW w:w="379" w:type="dxa"/>
            <w:vAlign w:val="center"/>
          </w:tcPr>
          <w:p w14:paraId="0A610121" w14:textId="77777777" w:rsidR="00DF13A0" w:rsidRPr="00543C6C" w:rsidRDefault="00DF13A0" w:rsidP="00D30894">
            <w:pPr>
              <w:spacing w:line="360" w:lineRule="auto"/>
              <w:jc w:val="center"/>
              <w:rPr>
                <w:b/>
                <w:shd w:val="clear" w:color="auto" w:fill="FFFFFF"/>
              </w:rPr>
            </w:pPr>
            <w:r w:rsidRPr="00543C6C">
              <w:rPr>
                <w:b/>
                <w:shd w:val="clear" w:color="auto" w:fill="FFFFFF"/>
              </w:rPr>
              <w:t>1</w:t>
            </w:r>
          </w:p>
        </w:tc>
        <w:tc>
          <w:tcPr>
            <w:tcW w:w="379" w:type="dxa"/>
            <w:vAlign w:val="center"/>
          </w:tcPr>
          <w:p w14:paraId="467513D9" w14:textId="77777777" w:rsidR="00DF13A0" w:rsidRPr="00543C6C" w:rsidRDefault="00DF13A0" w:rsidP="00D30894">
            <w:pPr>
              <w:spacing w:line="360" w:lineRule="auto"/>
              <w:jc w:val="center"/>
              <w:rPr>
                <w:b/>
                <w:shd w:val="clear" w:color="auto" w:fill="FFFFFF"/>
              </w:rPr>
            </w:pPr>
            <w:r w:rsidRPr="00543C6C">
              <w:rPr>
                <w:b/>
                <w:shd w:val="clear" w:color="auto" w:fill="FFFFFF"/>
              </w:rPr>
              <w:t>2</w:t>
            </w:r>
          </w:p>
        </w:tc>
        <w:tc>
          <w:tcPr>
            <w:tcW w:w="351" w:type="dxa"/>
            <w:vAlign w:val="center"/>
          </w:tcPr>
          <w:p w14:paraId="148742E7" w14:textId="77777777" w:rsidR="00DF13A0" w:rsidRPr="00543C6C" w:rsidRDefault="00DF13A0" w:rsidP="00D30894">
            <w:pPr>
              <w:spacing w:line="360" w:lineRule="auto"/>
              <w:jc w:val="center"/>
              <w:rPr>
                <w:b/>
                <w:shd w:val="clear" w:color="auto" w:fill="FFFFFF"/>
              </w:rPr>
            </w:pPr>
            <w:r w:rsidRPr="00543C6C">
              <w:rPr>
                <w:b/>
                <w:shd w:val="clear" w:color="auto" w:fill="FFFFFF"/>
              </w:rPr>
              <w:t>3</w:t>
            </w:r>
          </w:p>
        </w:tc>
        <w:tc>
          <w:tcPr>
            <w:tcW w:w="348" w:type="dxa"/>
            <w:vAlign w:val="center"/>
          </w:tcPr>
          <w:p w14:paraId="241E4DF1" w14:textId="77777777" w:rsidR="00DF13A0" w:rsidRPr="00543C6C" w:rsidRDefault="00DF13A0" w:rsidP="00D30894">
            <w:pPr>
              <w:spacing w:line="360" w:lineRule="auto"/>
              <w:jc w:val="center"/>
              <w:rPr>
                <w:b/>
                <w:shd w:val="clear" w:color="auto" w:fill="FFFFFF"/>
              </w:rPr>
            </w:pPr>
            <w:r w:rsidRPr="00543C6C">
              <w:rPr>
                <w:b/>
                <w:shd w:val="clear" w:color="auto" w:fill="FFFFFF"/>
              </w:rPr>
              <w:t>4</w:t>
            </w:r>
          </w:p>
        </w:tc>
        <w:tc>
          <w:tcPr>
            <w:tcW w:w="419" w:type="dxa"/>
            <w:vAlign w:val="center"/>
          </w:tcPr>
          <w:p w14:paraId="39A0EEF8" w14:textId="77777777" w:rsidR="00DF13A0" w:rsidRPr="00543C6C" w:rsidRDefault="00DF13A0" w:rsidP="00D30894">
            <w:pPr>
              <w:spacing w:line="360" w:lineRule="auto"/>
              <w:jc w:val="center"/>
              <w:rPr>
                <w:b/>
                <w:shd w:val="clear" w:color="auto" w:fill="FFFFFF"/>
              </w:rPr>
            </w:pPr>
            <w:r w:rsidRPr="00543C6C">
              <w:rPr>
                <w:b/>
                <w:shd w:val="clear" w:color="auto" w:fill="FFFFFF"/>
              </w:rPr>
              <w:t>1</w:t>
            </w:r>
          </w:p>
        </w:tc>
        <w:tc>
          <w:tcPr>
            <w:tcW w:w="348" w:type="dxa"/>
            <w:vAlign w:val="center"/>
          </w:tcPr>
          <w:p w14:paraId="6DFC6074" w14:textId="77777777" w:rsidR="00DF13A0" w:rsidRPr="00543C6C" w:rsidRDefault="00DF13A0" w:rsidP="00D30894">
            <w:pPr>
              <w:spacing w:line="360" w:lineRule="auto"/>
              <w:jc w:val="center"/>
              <w:rPr>
                <w:b/>
                <w:shd w:val="clear" w:color="auto" w:fill="FFFFFF"/>
              </w:rPr>
            </w:pPr>
            <w:r w:rsidRPr="00543C6C">
              <w:rPr>
                <w:b/>
                <w:shd w:val="clear" w:color="auto" w:fill="FFFFFF"/>
              </w:rPr>
              <w:t>2</w:t>
            </w:r>
          </w:p>
        </w:tc>
        <w:tc>
          <w:tcPr>
            <w:tcW w:w="386" w:type="dxa"/>
            <w:vAlign w:val="center"/>
          </w:tcPr>
          <w:p w14:paraId="060D4379" w14:textId="77777777" w:rsidR="00DF13A0" w:rsidRPr="00543C6C" w:rsidRDefault="00DF13A0" w:rsidP="00D30894">
            <w:pPr>
              <w:spacing w:line="360" w:lineRule="auto"/>
              <w:jc w:val="center"/>
              <w:rPr>
                <w:b/>
                <w:shd w:val="clear" w:color="auto" w:fill="FFFFFF"/>
              </w:rPr>
            </w:pPr>
            <w:r w:rsidRPr="00543C6C">
              <w:rPr>
                <w:b/>
                <w:shd w:val="clear" w:color="auto" w:fill="FFFFFF"/>
              </w:rPr>
              <w:t>3</w:t>
            </w:r>
          </w:p>
        </w:tc>
        <w:tc>
          <w:tcPr>
            <w:tcW w:w="433" w:type="dxa"/>
            <w:vAlign w:val="center"/>
          </w:tcPr>
          <w:p w14:paraId="45E219DA" w14:textId="77777777" w:rsidR="00DF13A0" w:rsidRPr="00543C6C" w:rsidRDefault="00DF13A0" w:rsidP="00D30894">
            <w:pPr>
              <w:spacing w:line="360" w:lineRule="auto"/>
              <w:jc w:val="center"/>
              <w:rPr>
                <w:b/>
                <w:shd w:val="clear" w:color="auto" w:fill="FFFFFF"/>
              </w:rPr>
            </w:pPr>
            <w:r w:rsidRPr="00543C6C">
              <w:rPr>
                <w:b/>
                <w:shd w:val="clear" w:color="auto" w:fill="FFFFFF"/>
              </w:rPr>
              <w:t>4</w:t>
            </w:r>
          </w:p>
        </w:tc>
        <w:tc>
          <w:tcPr>
            <w:tcW w:w="367" w:type="dxa"/>
            <w:vAlign w:val="center"/>
          </w:tcPr>
          <w:p w14:paraId="0E069012" w14:textId="77777777" w:rsidR="00DF13A0" w:rsidRPr="00543C6C" w:rsidRDefault="00DF13A0" w:rsidP="00D30894">
            <w:pPr>
              <w:spacing w:line="360" w:lineRule="auto"/>
              <w:jc w:val="center"/>
              <w:rPr>
                <w:b/>
                <w:shd w:val="clear" w:color="auto" w:fill="FFFFFF"/>
              </w:rPr>
            </w:pPr>
            <w:r w:rsidRPr="00543C6C">
              <w:rPr>
                <w:b/>
                <w:shd w:val="clear" w:color="auto" w:fill="FFFFFF"/>
              </w:rPr>
              <w:t>1</w:t>
            </w:r>
          </w:p>
        </w:tc>
        <w:tc>
          <w:tcPr>
            <w:tcW w:w="372" w:type="dxa"/>
            <w:vAlign w:val="center"/>
          </w:tcPr>
          <w:p w14:paraId="2CD1CE25" w14:textId="77777777" w:rsidR="00DF13A0" w:rsidRPr="00543C6C" w:rsidRDefault="00DF13A0" w:rsidP="00D30894">
            <w:pPr>
              <w:spacing w:line="360" w:lineRule="auto"/>
              <w:jc w:val="center"/>
              <w:rPr>
                <w:b/>
                <w:shd w:val="clear" w:color="auto" w:fill="FFFFFF"/>
              </w:rPr>
            </w:pPr>
            <w:r w:rsidRPr="00543C6C">
              <w:rPr>
                <w:b/>
                <w:shd w:val="clear" w:color="auto" w:fill="FFFFFF"/>
              </w:rPr>
              <w:t>2</w:t>
            </w:r>
          </w:p>
        </w:tc>
        <w:tc>
          <w:tcPr>
            <w:tcW w:w="348" w:type="dxa"/>
            <w:vAlign w:val="center"/>
          </w:tcPr>
          <w:p w14:paraId="07DE1F7C" w14:textId="77777777" w:rsidR="00DF13A0" w:rsidRPr="00543C6C" w:rsidRDefault="00DF13A0" w:rsidP="00D30894">
            <w:pPr>
              <w:spacing w:line="360" w:lineRule="auto"/>
              <w:jc w:val="center"/>
              <w:rPr>
                <w:b/>
                <w:shd w:val="clear" w:color="auto" w:fill="FFFFFF"/>
              </w:rPr>
            </w:pPr>
            <w:r w:rsidRPr="00543C6C">
              <w:rPr>
                <w:b/>
                <w:shd w:val="clear" w:color="auto" w:fill="FFFFFF"/>
              </w:rPr>
              <w:t>3</w:t>
            </w:r>
          </w:p>
        </w:tc>
        <w:tc>
          <w:tcPr>
            <w:tcW w:w="348" w:type="dxa"/>
            <w:vAlign w:val="center"/>
          </w:tcPr>
          <w:p w14:paraId="6F6A9ACE" w14:textId="77777777" w:rsidR="00DF13A0" w:rsidRPr="00543C6C" w:rsidRDefault="00DF13A0" w:rsidP="00D30894">
            <w:pPr>
              <w:spacing w:line="360" w:lineRule="auto"/>
              <w:jc w:val="center"/>
              <w:rPr>
                <w:b/>
                <w:shd w:val="clear" w:color="auto" w:fill="FFFFFF"/>
              </w:rPr>
            </w:pPr>
            <w:r w:rsidRPr="00543C6C">
              <w:rPr>
                <w:b/>
                <w:shd w:val="clear" w:color="auto" w:fill="FFFFFF"/>
              </w:rPr>
              <w:t>4</w:t>
            </w:r>
          </w:p>
        </w:tc>
      </w:tr>
      <w:tr w:rsidR="00DF13A0" w:rsidRPr="00543C6C" w14:paraId="1DD35F6F" w14:textId="77777777" w:rsidTr="00D30894">
        <w:trPr>
          <w:trHeight w:val="235"/>
        </w:trPr>
        <w:tc>
          <w:tcPr>
            <w:tcW w:w="636" w:type="dxa"/>
          </w:tcPr>
          <w:p w14:paraId="109468EF" w14:textId="77777777" w:rsidR="00DF13A0" w:rsidRPr="00543C6C" w:rsidRDefault="00DF13A0" w:rsidP="00D30894">
            <w:pPr>
              <w:jc w:val="center"/>
              <w:rPr>
                <w:shd w:val="clear" w:color="auto" w:fill="FFFFFF"/>
              </w:rPr>
            </w:pPr>
            <w:r w:rsidRPr="00543C6C">
              <w:rPr>
                <w:shd w:val="clear" w:color="auto" w:fill="FFFFFF"/>
              </w:rPr>
              <w:t>1</w:t>
            </w:r>
          </w:p>
        </w:tc>
        <w:tc>
          <w:tcPr>
            <w:tcW w:w="2777" w:type="dxa"/>
          </w:tcPr>
          <w:p w14:paraId="288A4E53" w14:textId="77777777" w:rsidR="00DF13A0" w:rsidRPr="00543C6C" w:rsidRDefault="00DF13A0" w:rsidP="00D30894">
            <w:pPr>
              <w:jc w:val="both"/>
              <w:rPr>
                <w:shd w:val="clear" w:color="auto" w:fill="FFFFFF"/>
              </w:rPr>
            </w:pPr>
            <w:r w:rsidRPr="00543C6C">
              <w:rPr>
                <w:shd w:val="clear" w:color="auto" w:fill="FFFFFF"/>
              </w:rPr>
              <w:t>Penyusunan Proposa</w:t>
            </w:r>
            <w:r>
              <w:rPr>
                <w:shd w:val="clear" w:color="auto" w:fill="FFFFFF"/>
              </w:rPr>
              <w:t>l</w:t>
            </w:r>
          </w:p>
        </w:tc>
        <w:tc>
          <w:tcPr>
            <w:tcW w:w="379" w:type="dxa"/>
            <w:shd w:val="clear" w:color="auto" w:fill="171717" w:themeFill="background2" w:themeFillShade="1A"/>
          </w:tcPr>
          <w:p w14:paraId="5CEB9427" w14:textId="77777777" w:rsidR="00DF13A0" w:rsidRPr="00543C6C" w:rsidRDefault="00DF13A0" w:rsidP="00D30894">
            <w:pPr>
              <w:pStyle w:val="ListParagraph"/>
              <w:spacing w:line="240" w:lineRule="auto"/>
              <w:ind w:left="0"/>
              <w:jc w:val="both"/>
              <w:rPr>
                <w:rFonts w:ascii="Times New Roman" w:hAnsi="Times New Roman"/>
                <w:sz w:val="24"/>
                <w:szCs w:val="24"/>
                <w:shd w:val="clear" w:color="auto" w:fill="FFFFFF"/>
              </w:rPr>
            </w:pPr>
          </w:p>
        </w:tc>
        <w:tc>
          <w:tcPr>
            <w:tcW w:w="379" w:type="dxa"/>
          </w:tcPr>
          <w:p w14:paraId="549F7961" w14:textId="77777777" w:rsidR="00DF13A0" w:rsidRPr="00543C6C" w:rsidRDefault="00DF13A0" w:rsidP="00D30894">
            <w:pPr>
              <w:jc w:val="both"/>
              <w:rPr>
                <w:shd w:val="clear" w:color="auto" w:fill="FFFFFF"/>
              </w:rPr>
            </w:pPr>
          </w:p>
        </w:tc>
        <w:tc>
          <w:tcPr>
            <w:tcW w:w="351" w:type="dxa"/>
          </w:tcPr>
          <w:p w14:paraId="05005695" w14:textId="77777777" w:rsidR="00DF13A0" w:rsidRPr="00543C6C" w:rsidRDefault="00DF13A0" w:rsidP="00D30894">
            <w:pPr>
              <w:jc w:val="both"/>
              <w:rPr>
                <w:shd w:val="clear" w:color="auto" w:fill="FFFFFF"/>
              </w:rPr>
            </w:pPr>
          </w:p>
        </w:tc>
        <w:tc>
          <w:tcPr>
            <w:tcW w:w="348" w:type="dxa"/>
          </w:tcPr>
          <w:p w14:paraId="79064B85" w14:textId="77777777" w:rsidR="00DF13A0" w:rsidRPr="00543C6C" w:rsidRDefault="00DF13A0" w:rsidP="00D30894">
            <w:pPr>
              <w:jc w:val="both"/>
              <w:rPr>
                <w:shd w:val="clear" w:color="auto" w:fill="FFFFFF"/>
              </w:rPr>
            </w:pPr>
          </w:p>
        </w:tc>
        <w:tc>
          <w:tcPr>
            <w:tcW w:w="419" w:type="dxa"/>
          </w:tcPr>
          <w:p w14:paraId="018C32C5" w14:textId="77777777" w:rsidR="00DF13A0" w:rsidRPr="00543C6C" w:rsidRDefault="00DF13A0" w:rsidP="00D30894">
            <w:pPr>
              <w:jc w:val="both"/>
              <w:rPr>
                <w:shd w:val="clear" w:color="auto" w:fill="FFFFFF"/>
              </w:rPr>
            </w:pPr>
          </w:p>
        </w:tc>
        <w:tc>
          <w:tcPr>
            <w:tcW w:w="348" w:type="dxa"/>
          </w:tcPr>
          <w:p w14:paraId="7A845002" w14:textId="77777777" w:rsidR="00DF13A0" w:rsidRPr="00543C6C" w:rsidRDefault="00DF13A0" w:rsidP="00D30894">
            <w:pPr>
              <w:jc w:val="both"/>
              <w:rPr>
                <w:shd w:val="clear" w:color="auto" w:fill="FFFFFF"/>
              </w:rPr>
            </w:pPr>
          </w:p>
        </w:tc>
        <w:tc>
          <w:tcPr>
            <w:tcW w:w="386" w:type="dxa"/>
          </w:tcPr>
          <w:p w14:paraId="40FE4F85" w14:textId="77777777" w:rsidR="00DF13A0" w:rsidRPr="00543C6C" w:rsidRDefault="00DF13A0" w:rsidP="00D30894">
            <w:pPr>
              <w:jc w:val="both"/>
              <w:rPr>
                <w:shd w:val="clear" w:color="auto" w:fill="FFFFFF"/>
              </w:rPr>
            </w:pPr>
          </w:p>
        </w:tc>
        <w:tc>
          <w:tcPr>
            <w:tcW w:w="433" w:type="dxa"/>
          </w:tcPr>
          <w:p w14:paraId="773D6AD1" w14:textId="77777777" w:rsidR="00DF13A0" w:rsidRPr="00543C6C" w:rsidRDefault="00DF13A0" w:rsidP="00D30894">
            <w:pPr>
              <w:jc w:val="both"/>
              <w:rPr>
                <w:shd w:val="clear" w:color="auto" w:fill="FFFFFF"/>
              </w:rPr>
            </w:pPr>
          </w:p>
        </w:tc>
        <w:tc>
          <w:tcPr>
            <w:tcW w:w="367" w:type="dxa"/>
          </w:tcPr>
          <w:p w14:paraId="0A37DB66" w14:textId="77777777" w:rsidR="00DF13A0" w:rsidRPr="00543C6C" w:rsidRDefault="00DF13A0" w:rsidP="00D30894">
            <w:pPr>
              <w:jc w:val="both"/>
              <w:rPr>
                <w:shd w:val="clear" w:color="auto" w:fill="FFFFFF"/>
              </w:rPr>
            </w:pPr>
          </w:p>
        </w:tc>
        <w:tc>
          <w:tcPr>
            <w:tcW w:w="372" w:type="dxa"/>
          </w:tcPr>
          <w:p w14:paraId="1BE89B1E" w14:textId="77777777" w:rsidR="00DF13A0" w:rsidRPr="00543C6C" w:rsidRDefault="00DF13A0" w:rsidP="00D30894">
            <w:pPr>
              <w:jc w:val="both"/>
              <w:rPr>
                <w:shd w:val="clear" w:color="auto" w:fill="FFFFFF"/>
              </w:rPr>
            </w:pPr>
          </w:p>
        </w:tc>
        <w:tc>
          <w:tcPr>
            <w:tcW w:w="348" w:type="dxa"/>
          </w:tcPr>
          <w:p w14:paraId="4593972E" w14:textId="77777777" w:rsidR="00DF13A0" w:rsidRPr="00543C6C" w:rsidRDefault="00DF13A0" w:rsidP="00D30894">
            <w:pPr>
              <w:jc w:val="both"/>
              <w:rPr>
                <w:shd w:val="clear" w:color="auto" w:fill="FFFFFF"/>
              </w:rPr>
            </w:pPr>
          </w:p>
        </w:tc>
        <w:tc>
          <w:tcPr>
            <w:tcW w:w="348" w:type="dxa"/>
          </w:tcPr>
          <w:p w14:paraId="4A1B8BEA" w14:textId="77777777" w:rsidR="00DF13A0" w:rsidRPr="00543C6C" w:rsidRDefault="00DF13A0" w:rsidP="00D30894">
            <w:pPr>
              <w:jc w:val="both"/>
              <w:rPr>
                <w:shd w:val="clear" w:color="auto" w:fill="FFFFFF"/>
              </w:rPr>
            </w:pPr>
          </w:p>
        </w:tc>
      </w:tr>
      <w:tr w:rsidR="00DF13A0" w:rsidRPr="00543C6C" w14:paraId="48C6CB47" w14:textId="77777777" w:rsidTr="00D30894">
        <w:trPr>
          <w:trHeight w:val="379"/>
        </w:trPr>
        <w:tc>
          <w:tcPr>
            <w:tcW w:w="636" w:type="dxa"/>
          </w:tcPr>
          <w:p w14:paraId="5100ED7B" w14:textId="77777777" w:rsidR="00DF13A0" w:rsidRPr="00543C6C" w:rsidRDefault="00DF13A0" w:rsidP="00D30894">
            <w:pPr>
              <w:spacing w:line="360" w:lineRule="auto"/>
              <w:jc w:val="center"/>
              <w:rPr>
                <w:shd w:val="clear" w:color="auto" w:fill="FFFFFF"/>
              </w:rPr>
            </w:pPr>
            <w:r w:rsidRPr="00543C6C">
              <w:rPr>
                <w:shd w:val="clear" w:color="auto" w:fill="FFFFFF"/>
              </w:rPr>
              <w:t>2</w:t>
            </w:r>
          </w:p>
        </w:tc>
        <w:tc>
          <w:tcPr>
            <w:tcW w:w="2777" w:type="dxa"/>
          </w:tcPr>
          <w:p w14:paraId="2BA35E74" w14:textId="77777777" w:rsidR="00DF13A0" w:rsidRPr="00543C6C" w:rsidRDefault="00DF13A0" w:rsidP="00D30894">
            <w:pPr>
              <w:spacing w:line="360" w:lineRule="auto"/>
              <w:jc w:val="both"/>
              <w:rPr>
                <w:shd w:val="clear" w:color="auto" w:fill="FFFFFF"/>
              </w:rPr>
            </w:pPr>
            <w:r w:rsidRPr="00543C6C">
              <w:rPr>
                <w:shd w:val="clear" w:color="auto" w:fill="FFFFFF"/>
              </w:rPr>
              <w:t>Pengumpulan Data</w:t>
            </w:r>
          </w:p>
        </w:tc>
        <w:tc>
          <w:tcPr>
            <w:tcW w:w="379" w:type="dxa"/>
          </w:tcPr>
          <w:p w14:paraId="356B48A8" w14:textId="77777777" w:rsidR="00DF13A0" w:rsidRPr="00543C6C" w:rsidRDefault="00DF13A0" w:rsidP="00D30894">
            <w:pPr>
              <w:spacing w:line="360" w:lineRule="auto"/>
              <w:jc w:val="both"/>
              <w:rPr>
                <w:shd w:val="clear" w:color="auto" w:fill="FFFFFF"/>
              </w:rPr>
            </w:pPr>
          </w:p>
        </w:tc>
        <w:tc>
          <w:tcPr>
            <w:tcW w:w="379" w:type="dxa"/>
            <w:shd w:val="clear" w:color="auto" w:fill="171717" w:themeFill="background2" w:themeFillShade="1A"/>
          </w:tcPr>
          <w:p w14:paraId="6FCF1791" w14:textId="77777777" w:rsidR="00DF13A0" w:rsidRPr="00543C6C" w:rsidRDefault="00DF13A0" w:rsidP="00D30894">
            <w:pPr>
              <w:spacing w:line="360" w:lineRule="auto"/>
              <w:jc w:val="both"/>
              <w:rPr>
                <w:shd w:val="clear" w:color="auto" w:fill="FFFFFF"/>
              </w:rPr>
            </w:pPr>
          </w:p>
        </w:tc>
        <w:tc>
          <w:tcPr>
            <w:tcW w:w="351" w:type="dxa"/>
            <w:shd w:val="clear" w:color="auto" w:fill="171717" w:themeFill="background2" w:themeFillShade="1A"/>
          </w:tcPr>
          <w:p w14:paraId="76C7FAE7" w14:textId="77777777" w:rsidR="00DF13A0" w:rsidRPr="00543C6C" w:rsidRDefault="00DF13A0" w:rsidP="00D30894">
            <w:pPr>
              <w:spacing w:line="360" w:lineRule="auto"/>
              <w:jc w:val="both"/>
              <w:rPr>
                <w:shd w:val="clear" w:color="auto" w:fill="FFFFFF"/>
              </w:rPr>
            </w:pPr>
          </w:p>
        </w:tc>
        <w:tc>
          <w:tcPr>
            <w:tcW w:w="348" w:type="dxa"/>
          </w:tcPr>
          <w:p w14:paraId="70F1590A" w14:textId="77777777" w:rsidR="00DF13A0" w:rsidRPr="00543C6C" w:rsidRDefault="00DF13A0" w:rsidP="00D30894">
            <w:pPr>
              <w:spacing w:line="360" w:lineRule="auto"/>
              <w:jc w:val="both"/>
              <w:rPr>
                <w:shd w:val="clear" w:color="auto" w:fill="FFFFFF"/>
              </w:rPr>
            </w:pPr>
          </w:p>
        </w:tc>
        <w:tc>
          <w:tcPr>
            <w:tcW w:w="419" w:type="dxa"/>
          </w:tcPr>
          <w:p w14:paraId="75F1CED7" w14:textId="77777777" w:rsidR="00DF13A0" w:rsidRPr="00543C6C" w:rsidRDefault="00DF13A0" w:rsidP="00D30894">
            <w:pPr>
              <w:spacing w:line="360" w:lineRule="auto"/>
              <w:jc w:val="both"/>
              <w:rPr>
                <w:shd w:val="clear" w:color="auto" w:fill="FFFFFF"/>
              </w:rPr>
            </w:pPr>
          </w:p>
        </w:tc>
        <w:tc>
          <w:tcPr>
            <w:tcW w:w="348" w:type="dxa"/>
          </w:tcPr>
          <w:p w14:paraId="5898F1D5" w14:textId="77777777" w:rsidR="00DF13A0" w:rsidRPr="00543C6C" w:rsidRDefault="00DF13A0" w:rsidP="00D30894">
            <w:pPr>
              <w:spacing w:line="360" w:lineRule="auto"/>
              <w:jc w:val="both"/>
              <w:rPr>
                <w:shd w:val="clear" w:color="auto" w:fill="FFFFFF"/>
              </w:rPr>
            </w:pPr>
          </w:p>
        </w:tc>
        <w:tc>
          <w:tcPr>
            <w:tcW w:w="386" w:type="dxa"/>
          </w:tcPr>
          <w:p w14:paraId="7E826F96" w14:textId="77777777" w:rsidR="00DF13A0" w:rsidRPr="00543C6C" w:rsidRDefault="00DF13A0" w:rsidP="00D30894">
            <w:pPr>
              <w:spacing w:line="360" w:lineRule="auto"/>
              <w:jc w:val="both"/>
              <w:rPr>
                <w:shd w:val="clear" w:color="auto" w:fill="FFFFFF"/>
              </w:rPr>
            </w:pPr>
          </w:p>
        </w:tc>
        <w:tc>
          <w:tcPr>
            <w:tcW w:w="433" w:type="dxa"/>
          </w:tcPr>
          <w:p w14:paraId="6CFFCD51" w14:textId="77777777" w:rsidR="00DF13A0" w:rsidRPr="00543C6C" w:rsidRDefault="00DF13A0" w:rsidP="00D30894">
            <w:pPr>
              <w:spacing w:line="360" w:lineRule="auto"/>
              <w:jc w:val="both"/>
              <w:rPr>
                <w:shd w:val="clear" w:color="auto" w:fill="FFFFFF"/>
              </w:rPr>
            </w:pPr>
          </w:p>
        </w:tc>
        <w:tc>
          <w:tcPr>
            <w:tcW w:w="367" w:type="dxa"/>
          </w:tcPr>
          <w:p w14:paraId="2C749822" w14:textId="77777777" w:rsidR="00DF13A0" w:rsidRPr="00543C6C" w:rsidRDefault="00DF13A0" w:rsidP="00D30894">
            <w:pPr>
              <w:spacing w:line="360" w:lineRule="auto"/>
              <w:jc w:val="both"/>
              <w:rPr>
                <w:shd w:val="clear" w:color="auto" w:fill="FFFFFF"/>
              </w:rPr>
            </w:pPr>
          </w:p>
        </w:tc>
        <w:tc>
          <w:tcPr>
            <w:tcW w:w="372" w:type="dxa"/>
          </w:tcPr>
          <w:p w14:paraId="0FFD25FF" w14:textId="77777777" w:rsidR="00DF13A0" w:rsidRPr="00543C6C" w:rsidRDefault="00DF13A0" w:rsidP="00D30894">
            <w:pPr>
              <w:spacing w:line="360" w:lineRule="auto"/>
              <w:jc w:val="both"/>
              <w:rPr>
                <w:shd w:val="clear" w:color="auto" w:fill="FFFFFF"/>
              </w:rPr>
            </w:pPr>
          </w:p>
        </w:tc>
        <w:tc>
          <w:tcPr>
            <w:tcW w:w="348" w:type="dxa"/>
          </w:tcPr>
          <w:p w14:paraId="7DA772B6" w14:textId="77777777" w:rsidR="00DF13A0" w:rsidRPr="00543C6C" w:rsidRDefault="00DF13A0" w:rsidP="00D30894">
            <w:pPr>
              <w:spacing w:line="360" w:lineRule="auto"/>
              <w:jc w:val="both"/>
              <w:rPr>
                <w:shd w:val="clear" w:color="auto" w:fill="FFFFFF"/>
              </w:rPr>
            </w:pPr>
          </w:p>
        </w:tc>
        <w:tc>
          <w:tcPr>
            <w:tcW w:w="348" w:type="dxa"/>
          </w:tcPr>
          <w:p w14:paraId="1BE8B079" w14:textId="77777777" w:rsidR="00DF13A0" w:rsidRPr="00543C6C" w:rsidRDefault="00DF13A0" w:rsidP="00D30894">
            <w:pPr>
              <w:spacing w:line="360" w:lineRule="auto"/>
              <w:jc w:val="both"/>
              <w:rPr>
                <w:shd w:val="clear" w:color="auto" w:fill="FFFFFF"/>
              </w:rPr>
            </w:pPr>
          </w:p>
        </w:tc>
      </w:tr>
      <w:tr w:rsidR="00DF13A0" w:rsidRPr="00543C6C" w14:paraId="4820E458" w14:textId="77777777" w:rsidTr="00D30894">
        <w:trPr>
          <w:trHeight w:val="379"/>
        </w:trPr>
        <w:tc>
          <w:tcPr>
            <w:tcW w:w="636" w:type="dxa"/>
          </w:tcPr>
          <w:p w14:paraId="0D713AE9" w14:textId="77777777" w:rsidR="00DF13A0" w:rsidRPr="00543C6C" w:rsidRDefault="00DF13A0" w:rsidP="00D30894">
            <w:pPr>
              <w:spacing w:line="360" w:lineRule="auto"/>
              <w:jc w:val="center"/>
              <w:rPr>
                <w:shd w:val="clear" w:color="auto" w:fill="FFFFFF"/>
              </w:rPr>
            </w:pPr>
            <w:r w:rsidRPr="00543C6C">
              <w:rPr>
                <w:shd w:val="clear" w:color="auto" w:fill="FFFFFF"/>
              </w:rPr>
              <w:t>3</w:t>
            </w:r>
          </w:p>
        </w:tc>
        <w:tc>
          <w:tcPr>
            <w:tcW w:w="2777" w:type="dxa"/>
          </w:tcPr>
          <w:p w14:paraId="4BEDC77F" w14:textId="77777777" w:rsidR="00DF13A0" w:rsidRPr="00543C6C" w:rsidRDefault="00DF13A0" w:rsidP="00D30894">
            <w:pPr>
              <w:spacing w:line="360" w:lineRule="auto"/>
              <w:jc w:val="both"/>
              <w:rPr>
                <w:shd w:val="clear" w:color="auto" w:fill="FFFFFF"/>
              </w:rPr>
            </w:pPr>
            <w:r w:rsidRPr="00543C6C">
              <w:rPr>
                <w:shd w:val="clear" w:color="auto" w:fill="FFFFFF"/>
              </w:rPr>
              <w:t>Analisis Data</w:t>
            </w:r>
          </w:p>
        </w:tc>
        <w:tc>
          <w:tcPr>
            <w:tcW w:w="379" w:type="dxa"/>
          </w:tcPr>
          <w:p w14:paraId="7C0B3E95" w14:textId="77777777" w:rsidR="00DF13A0" w:rsidRPr="00543C6C" w:rsidRDefault="00DF13A0" w:rsidP="00D30894">
            <w:pPr>
              <w:spacing w:line="360" w:lineRule="auto"/>
              <w:jc w:val="both"/>
              <w:rPr>
                <w:shd w:val="clear" w:color="auto" w:fill="FFFFFF"/>
              </w:rPr>
            </w:pPr>
          </w:p>
        </w:tc>
        <w:tc>
          <w:tcPr>
            <w:tcW w:w="379" w:type="dxa"/>
          </w:tcPr>
          <w:p w14:paraId="566CC619" w14:textId="77777777" w:rsidR="00DF13A0" w:rsidRPr="00543C6C" w:rsidRDefault="00DF13A0" w:rsidP="00D30894">
            <w:pPr>
              <w:spacing w:line="360" w:lineRule="auto"/>
              <w:jc w:val="both"/>
              <w:rPr>
                <w:shd w:val="clear" w:color="auto" w:fill="FFFFFF"/>
              </w:rPr>
            </w:pPr>
          </w:p>
        </w:tc>
        <w:tc>
          <w:tcPr>
            <w:tcW w:w="351" w:type="dxa"/>
            <w:shd w:val="clear" w:color="auto" w:fill="171717" w:themeFill="background2" w:themeFillShade="1A"/>
          </w:tcPr>
          <w:p w14:paraId="25F8A38C" w14:textId="77777777" w:rsidR="00DF13A0" w:rsidRPr="00543C6C" w:rsidRDefault="00DF13A0" w:rsidP="00D30894">
            <w:pPr>
              <w:spacing w:line="360" w:lineRule="auto"/>
              <w:jc w:val="both"/>
              <w:rPr>
                <w:shd w:val="clear" w:color="auto" w:fill="FFFFFF"/>
              </w:rPr>
            </w:pPr>
          </w:p>
        </w:tc>
        <w:tc>
          <w:tcPr>
            <w:tcW w:w="348" w:type="dxa"/>
            <w:shd w:val="clear" w:color="auto" w:fill="171717" w:themeFill="background2" w:themeFillShade="1A"/>
          </w:tcPr>
          <w:p w14:paraId="4EA6EC01" w14:textId="77777777" w:rsidR="00DF13A0" w:rsidRPr="00543C6C" w:rsidRDefault="00DF13A0" w:rsidP="00D30894">
            <w:pPr>
              <w:spacing w:line="360" w:lineRule="auto"/>
              <w:jc w:val="both"/>
              <w:rPr>
                <w:shd w:val="clear" w:color="auto" w:fill="FFFFFF"/>
              </w:rPr>
            </w:pPr>
          </w:p>
        </w:tc>
        <w:tc>
          <w:tcPr>
            <w:tcW w:w="419" w:type="dxa"/>
          </w:tcPr>
          <w:p w14:paraId="74B8BA67" w14:textId="77777777" w:rsidR="00DF13A0" w:rsidRPr="00543C6C" w:rsidRDefault="00DF13A0" w:rsidP="00D30894">
            <w:pPr>
              <w:spacing w:line="360" w:lineRule="auto"/>
              <w:jc w:val="both"/>
              <w:rPr>
                <w:shd w:val="clear" w:color="auto" w:fill="FFFFFF"/>
              </w:rPr>
            </w:pPr>
          </w:p>
        </w:tc>
        <w:tc>
          <w:tcPr>
            <w:tcW w:w="348" w:type="dxa"/>
          </w:tcPr>
          <w:p w14:paraId="6DD3EBAA" w14:textId="77777777" w:rsidR="00DF13A0" w:rsidRPr="00543C6C" w:rsidRDefault="00DF13A0" w:rsidP="00D30894">
            <w:pPr>
              <w:spacing w:line="360" w:lineRule="auto"/>
              <w:jc w:val="both"/>
              <w:rPr>
                <w:shd w:val="clear" w:color="auto" w:fill="FFFFFF"/>
              </w:rPr>
            </w:pPr>
          </w:p>
        </w:tc>
        <w:tc>
          <w:tcPr>
            <w:tcW w:w="386" w:type="dxa"/>
          </w:tcPr>
          <w:p w14:paraId="7604C879" w14:textId="77777777" w:rsidR="00DF13A0" w:rsidRPr="00543C6C" w:rsidRDefault="00DF13A0" w:rsidP="00D30894">
            <w:pPr>
              <w:spacing w:line="360" w:lineRule="auto"/>
              <w:jc w:val="both"/>
              <w:rPr>
                <w:shd w:val="clear" w:color="auto" w:fill="FFFFFF"/>
              </w:rPr>
            </w:pPr>
          </w:p>
        </w:tc>
        <w:tc>
          <w:tcPr>
            <w:tcW w:w="433" w:type="dxa"/>
          </w:tcPr>
          <w:p w14:paraId="308BC391" w14:textId="77777777" w:rsidR="00DF13A0" w:rsidRPr="00543C6C" w:rsidRDefault="00DF13A0" w:rsidP="00D30894">
            <w:pPr>
              <w:spacing w:line="360" w:lineRule="auto"/>
              <w:jc w:val="both"/>
              <w:rPr>
                <w:shd w:val="clear" w:color="auto" w:fill="FFFFFF"/>
              </w:rPr>
            </w:pPr>
          </w:p>
        </w:tc>
        <w:tc>
          <w:tcPr>
            <w:tcW w:w="367" w:type="dxa"/>
          </w:tcPr>
          <w:p w14:paraId="7CDA6405" w14:textId="77777777" w:rsidR="00DF13A0" w:rsidRPr="00543C6C" w:rsidRDefault="00DF13A0" w:rsidP="00D30894">
            <w:pPr>
              <w:spacing w:line="360" w:lineRule="auto"/>
              <w:jc w:val="both"/>
              <w:rPr>
                <w:shd w:val="clear" w:color="auto" w:fill="FFFFFF"/>
              </w:rPr>
            </w:pPr>
          </w:p>
        </w:tc>
        <w:tc>
          <w:tcPr>
            <w:tcW w:w="372" w:type="dxa"/>
          </w:tcPr>
          <w:p w14:paraId="613C058E" w14:textId="77777777" w:rsidR="00DF13A0" w:rsidRPr="00543C6C" w:rsidRDefault="00DF13A0" w:rsidP="00D30894">
            <w:pPr>
              <w:spacing w:line="360" w:lineRule="auto"/>
              <w:jc w:val="both"/>
              <w:rPr>
                <w:shd w:val="clear" w:color="auto" w:fill="FFFFFF"/>
              </w:rPr>
            </w:pPr>
          </w:p>
        </w:tc>
        <w:tc>
          <w:tcPr>
            <w:tcW w:w="348" w:type="dxa"/>
          </w:tcPr>
          <w:p w14:paraId="56AE0E99" w14:textId="77777777" w:rsidR="00DF13A0" w:rsidRPr="00543C6C" w:rsidRDefault="00DF13A0" w:rsidP="00D30894">
            <w:pPr>
              <w:spacing w:line="360" w:lineRule="auto"/>
              <w:jc w:val="both"/>
              <w:rPr>
                <w:shd w:val="clear" w:color="auto" w:fill="FFFFFF"/>
              </w:rPr>
            </w:pPr>
          </w:p>
        </w:tc>
        <w:tc>
          <w:tcPr>
            <w:tcW w:w="348" w:type="dxa"/>
          </w:tcPr>
          <w:p w14:paraId="6E72E0A4" w14:textId="77777777" w:rsidR="00DF13A0" w:rsidRPr="00543C6C" w:rsidRDefault="00DF13A0" w:rsidP="00D30894">
            <w:pPr>
              <w:spacing w:line="360" w:lineRule="auto"/>
              <w:jc w:val="both"/>
              <w:rPr>
                <w:shd w:val="clear" w:color="auto" w:fill="FFFFFF"/>
              </w:rPr>
            </w:pPr>
          </w:p>
        </w:tc>
      </w:tr>
      <w:tr w:rsidR="00DF13A0" w:rsidRPr="00543C6C" w14:paraId="3C65BE25" w14:textId="77777777" w:rsidTr="00D30894">
        <w:trPr>
          <w:trHeight w:val="379"/>
        </w:trPr>
        <w:tc>
          <w:tcPr>
            <w:tcW w:w="636" w:type="dxa"/>
          </w:tcPr>
          <w:p w14:paraId="30E4EC0C" w14:textId="77777777" w:rsidR="00DF13A0" w:rsidRPr="00543C6C" w:rsidRDefault="00DF13A0" w:rsidP="00D30894">
            <w:pPr>
              <w:spacing w:line="360" w:lineRule="auto"/>
              <w:jc w:val="center"/>
              <w:rPr>
                <w:shd w:val="clear" w:color="auto" w:fill="FFFFFF"/>
              </w:rPr>
            </w:pPr>
            <w:r w:rsidRPr="00543C6C">
              <w:rPr>
                <w:shd w:val="clear" w:color="auto" w:fill="FFFFFF"/>
              </w:rPr>
              <w:t>4</w:t>
            </w:r>
          </w:p>
        </w:tc>
        <w:tc>
          <w:tcPr>
            <w:tcW w:w="2777" w:type="dxa"/>
          </w:tcPr>
          <w:p w14:paraId="5940474C" w14:textId="77777777" w:rsidR="00DF13A0" w:rsidRPr="00543C6C" w:rsidRDefault="00DF13A0" w:rsidP="00D30894">
            <w:pPr>
              <w:spacing w:line="360" w:lineRule="auto"/>
              <w:jc w:val="both"/>
              <w:rPr>
                <w:shd w:val="clear" w:color="auto" w:fill="FFFFFF"/>
              </w:rPr>
            </w:pPr>
            <w:r w:rsidRPr="00543C6C">
              <w:rPr>
                <w:shd w:val="clear" w:color="auto" w:fill="FFFFFF"/>
              </w:rPr>
              <w:t>Perancangan Sistem</w:t>
            </w:r>
          </w:p>
        </w:tc>
        <w:tc>
          <w:tcPr>
            <w:tcW w:w="379" w:type="dxa"/>
          </w:tcPr>
          <w:p w14:paraId="11FC1EA1" w14:textId="77777777" w:rsidR="00DF13A0" w:rsidRPr="00543C6C" w:rsidRDefault="00DF13A0" w:rsidP="00D30894">
            <w:pPr>
              <w:spacing w:line="360" w:lineRule="auto"/>
              <w:jc w:val="both"/>
              <w:rPr>
                <w:shd w:val="clear" w:color="auto" w:fill="FFFFFF"/>
              </w:rPr>
            </w:pPr>
          </w:p>
        </w:tc>
        <w:tc>
          <w:tcPr>
            <w:tcW w:w="379" w:type="dxa"/>
          </w:tcPr>
          <w:p w14:paraId="102FCF2C" w14:textId="77777777" w:rsidR="00DF13A0" w:rsidRPr="00543C6C" w:rsidRDefault="00DF13A0" w:rsidP="00D30894">
            <w:pPr>
              <w:spacing w:line="360" w:lineRule="auto"/>
              <w:jc w:val="both"/>
              <w:rPr>
                <w:shd w:val="clear" w:color="auto" w:fill="FFFFFF"/>
              </w:rPr>
            </w:pPr>
          </w:p>
        </w:tc>
        <w:tc>
          <w:tcPr>
            <w:tcW w:w="351" w:type="dxa"/>
          </w:tcPr>
          <w:p w14:paraId="152B85CE" w14:textId="77777777" w:rsidR="00DF13A0" w:rsidRPr="00543C6C" w:rsidRDefault="00DF13A0" w:rsidP="00D30894">
            <w:pPr>
              <w:spacing w:line="360" w:lineRule="auto"/>
              <w:jc w:val="both"/>
              <w:rPr>
                <w:shd w:val="clear" w:color="auto" w:fill="FFFFFF"/>
              </w:rPr>
            </w:pPr>
          </w:p>
        </w:tc>
        <w:tc>
          <w:tcPr>
            <w:tcW w:w="348" w:type="dxa"/>
          </w:tcPr>
          <w:p w14:paraId="41B8F9DE" w14:textId="77777777" w:rsidR="00DF13A0" w:rsidRPr="00543C6C" w:rsidRDefault="00DF13A0" w:rsidP="00D30894">
            <w:pPr>
              <w:spacing w:line="360" w:lineRule="auto"/>
              <w:jc w:val="both"/>
              <w:rPr>
                <w:shd w:val="clear" w:color="auto" w:fill="FFFFFF"/>
              </w:rPr>
            </w:pPr>
          </w:p>
        </w:tc>
        <w:tc>
          <w:tcPr>
            <w:tcW w:w="419" w:type="dxa"/>
            <w:shd w:val="clear" w:color="auto" w:fill="171717" w:themeFill="background2" w:themeFillShade="1A"/>
          </w:tcPr>
          <w:p w14:paraId="70567ECE" w14:textId="77777777" w:rsidR="00DF13A0" w:rsidRPr="00543C6C" w:rsidRDefault="00DF13A0" w:rsidP="00D30894">
            <w:pPr>
              <w:spacing w:line="360" w:lineRule="auto"/>
              <w:jc w:val="both"/>
              <w:rPr>
                <w:shd w:val="clear" w:color="auto" w:fill="FFFFFF"/>
              </w:rPr>
            </w:pPr>
          </w:p>
        </w:tc>
        <w:tc>
          <w:tcPr>
            <w:tcW w:w="348" w:type="dxa"/>
            <w:shd w:val="clear" w:color="auto" w:fill="171717" w:themeFill="background2" w:themeFillShade="1A"/>
          </w:tcPr>
          <w:p w14:paraId="414B97C7" w14:textId="77777777" w:rsidR="00DF13A0" w:rsidRPr="00543C6C" w:rsidRDefault="00DF13A0" w:rsidP="00D30894">
            <w:pPr>
              <w:spacing w:line="360" w:lineRule="auto"/>
              <w:jc w:val="both"/>
              <w:rPr>
                <w:shd w:val="clear" w:color="auto" w:fill="FFFFFF"/>
              </w:rPr>
            </w:pPr>
          </w:p>
        </w:tc>
        <w:tc>
          <w:tcPr>
            <w:tcW w:w="386" w:type="dxa"/>
          </w:tcPr>
          <w:p w14:paraId="0C0A7959" w14:textId="77777777" w:rsidR="00DF13A0" w:rsidRPr="00543C6C" w:rsidRDefault="00DF13A0" w:rsidP="00D30894">
            <w:pPr>
              <w:spacing w:line="360" w:lineRule="auto"/>
              <w:jc w:val="both"/>
              <w:rPr>
                <w:shd w:val="clear" w:color="auto" w:fill="FFFFFF"/>
              </w:rPr>
            </w:pPr>
          </w:p>
        </w:tc>
        <w:tc>
          <w:tcPr>
            <w:tcW w:w="433" w:type="dxa"/>
          </w:tcPr>
          <w:p w14:paraId="08DE0CD3" w14:textId="77777777" w:rsidR="00DF13A0" w:rsidRPr="00543C6C" w:rsidRDefault="00DF13A0" w:rsidP="00D30894">
            <w:pPr>
              <w:spacing w:line="360" w:lineRule="auto"/>
              <w:jc w:val="both"/>
              <w:rPr>
                <w:shd w:val="clear" w:color="auto" w:fill="FFFFFF"/>
              </w:rPr>
            </w:pPr>
          </w:p>
        </w:tc>
        <w:tc>
          <w:tcPr>
            <w:tcW w:w="367" w:type="dxa"/>
          </w:tcPr>
          <w:p w14:paraId="499EA4B0" w14:textId="77777777" w:rsidR="00DF13A0" w:rsidRPr="00543C6C" w:rsidRDefault="00DF13A0" w:rsidP="00D30894">
            <w:pPr>
              <w:spacing w:line="360" w:lineRule="auto"/>
              <w:jc w:val="both"/>
              <w:rPr>
                <w:shd w:val="clear" w:color="auto" w:fill="FFFFFF"/>
              </w:rPr>
            </w:pPr>
          </w:p>
        </w:tc>
        <w:tc>
          <w:tcPr>
            <w:tcW w:w="372" w:type="dxa"/>
          </w:tcPr>
          <w:p w14:paraId="6620C9F4" w14:textId="77777777" w:rsidR="00DF13A0" w:rsidRPr="00543C6C" w:rsidRDefault="00DF13A0" w:rsidP="00D30894">
            <w:pPr>
              <w:spacing w:line="360" w:lineRule="auto"/>
              <w:jc w:val="both"/>
              <w:rPr>
                <w:shd w:val="clear" w:color="auto" w:fill="FFFFFF"/>
              </w:rPr>
            </w:pPr>
          </w:p>
        </w:tc>
        <w:tc>
          <w:tcPr>
            <w:tcW w:w="348" w:type="dxa"/>
          </w:tcPr>
          <w:p w14:paraId="12F08390" w14:textId="77777777" w:rsidR="00DF13A0" w:rsidRPr="00543C6C" w:rsidRDefault="00DF13A0" w:rsidP="00D30894">
            <w:pPr>
              <w:spacing w:line="360" w:lineRule="auto"/>
              <w:jc w:val="both"/>
              <w:rPr>
                <w:shd w:val="clear" w:color="auto" w:fill="FFFFFF"/>
              </w:rPr>
            </w:pPr>
          </w:p>
        </w:tc>
        <w:tc>
          <w:tcPr>
            <w:tcW w:w="348" w:type="dxa"/>
          </w:tcPr>
          <w:p w14:paraId="2FF3F0B3" w14:textId="77777777" w:rsidR="00DF13A0" w:rsidRPr="00543C6C" w:rsidRDefault="00DF13A0" w:rsidP="00D30894">
            <w:pPr>
              <w:spacing w:line="360" w:lineRule="auto"/>
              <w:jc w:val="both"/>
              <w:rPr>
                <w:shd w:val="clear" w:color="auto" w:fill="FFFFFF"/>
              </w:rPr>
            </w:pPr>
          </w:p>
        </w:tc>
      </w:tr>
      <w:tr w:rsidR="00DF13A0" w:rsidRPr="00543C6C" w14:paraId="14FE6955" w14:textId="77777777" w:rsidTr="00D30894">
        <w:trPr>
          <w:trHeight w:val="379"/>
        </w:trPr>
        <w:tc>
          <w:tcPr>
            <w:tcW w:w="636" w:type="dxa"/>
          </w:tcPr>
          <w:p w14:paraId="263C7759" w14:textId="77777777" w:rsidR="00DF13A0" w:rsidRPr="00543C6C" w:rsidRDefault="00DF13A0" w:rsidP="00D30894">
            <w:pPr>
              <w:spacing w:line="360" w:lineRule="auto"/>
              <w:jc w:val="center"/>
              <w:rPr>
                <w:shd w:val="clear" w:color="auto" w:fill="FFFFFF"/>
              </w:rPr>
            </w:pPr>
            <w:r w:rsidRPr="00543C6C">
              <w:rPr>
                <w:shd w:val="clear" w:color="auto" w:fill="FFFFFF"/>
              </w:rPr>
              <w:t>5</w:t>
            </w:r>
          </w:p>
        </w:tc>
        <w:tc>
          <w:tcPr>
            <w:tcW w:w="2777" w:type="dxa"/>
          </w:tcPr>
          <w:p w14:paraId="78BB4601" w14:textId="77777777" w:rsidR="00DF13A0" w:rsidRPr="00543C6C" w:rsidRDefault="00DF13A0" w:rsidP="00D30894">
            <w:pPr>
              <w:spacing w:line="360" w:lineRule="auto"/>
              <w:jc w:val="both"/>
              <w:rPr>
                <w:shd w:val="clear" w:color="auto" w:fill="FFFFFF"/>
              </w:rPr>
            </w:pPr>
            <w:r w:rsidRPr="00543C6C">
              <w:rPr>
                <w:shd w:val="clear" w:color="auto" w:fill="FFFFFF"/>
              </w:rPr>
              <w:t>Pembuatan Sistem</w:t>
            </w:r>
          </w:p>
        </w:tc>
        <w:tc>
          <w:tcPr>
            <w:tcW w:w="379" w:type="dxa"/>
          </w:tcPr>
          <w:p w14:paraId="437988CD" w14:textId="77777777" w:rsidR="00DF13A0" w:rsidRPr="00543C6C" w:rsidRDefault="00DF13A0" w:rsidP="00D30894">
            <w:pPr>
              <w:spacing w:line="360" w:lineRule="auto"/>
              <w:jc w:val="both"/>
              <w:rPr>
                <w:shd w:val="clear" w:color="auto" w:fill="FFFFFF"/>
              </w:rPr>
            </w:pPr>
          </w:p>
        </w:tc>
        <w:tc>
          <w:tcPr>
            <w:tcW w:w="379" w:type="dxa"/>
          </w:tcPr>
          <w:p w14:paraId="288204CE" w14:textId="77777777" w:rsidR="00DF13A0" w:rsidRPr="00543C6C" w:rsidRDefault="00DF13A0" w:rsidP="00D30894">
            <w:pPr>
              <w:spacing w:line="360" w:lineRule="auto"/>
              <w:jc w:val="both"/>
              <w:rPr>
                <w:shd w:val="clear" w:color="auto" w:fill="FFFFFF"/>
              </w:rPr>
            </w:pPr>
          </w:p>
        </w:tc>
        <w:tc>
          <w:tcPr>
            <w:tcW w:w="351" w:type="dxa"/>
          </w:tcPr>
          <w:p w14:paraId="1EFF0EA2" w14:textId="77777777" w:rsidR="00DF13A0" w:rsidRPr="00543C6C" w:rsidRDefault="00DF13A0" w:rsidP="00D30894">
            <w:pPr>
              <w:spacing w:line="360" w:lineRule="auto"/>
              <w:jc w:val="both"/>
              <w:rPr>
                <w:shd w:val="clear" w:color="auto" w:fill="FFFFFF"/>
              </w:rPr>
            </w:pPr>
          </w:p>
        </w:tc>
        <w:tc>
          <w:tcPr>
            <w:tcW w:w="348" w:type="dxa"/>
          </w:tcPr>
          <w:p w14:paraId="39E10E61" w14:textId="77777777" w:rsidR="00DF13A0" w:rsidRPr="00543C6C" w:rsidRDefault="00DF13A0" w:rsidP="00D30894">
            <w:pPr>
              <w:spacing w:line="360" w:lineRule="auto"/>
              <w:jc w:val="both"/>
              <w:rPr>
                <w:shd w:val="clear" w:color="auto" w:fill="FFFFFF"/>
              </w:rPr>
            </w:pPr>
          </w:p>
        </w:tc>
        <w:tc>
          <w:tcPr>
            <w:tcW w:w="419" w:type="dxa"/>
          </w:tcPr>
          <w:p w14:paraId="09F17B8E" w14:textId="77777777" w:rsidR="00DF13A0" w:rsidRPr="00543C6C" w:rsidRDefault="00DF13A0" w:rsidP="00D30894">
            <w:pPr>
              <w:spacing w:line="360" w:lineRule="auto"/>
              <w:jc w:val="both"/>
              <w:rPr>
                <w:shd w:val="clear" w:color="auto" w:fill="FFFFFF"/>
              </w:rPr>
            </w:pPr>
          </w:p>
        </w:tc>
        <w:tc>
          <w:tcPr>
            <w:tcW w:w="348" w:type="dxa"/>
            <w:shd w:val="clear" w:color="auto" w:fill="171717" w:themeFill="background2" w:themeFillShade="1A"/>
          </w:tcPr>
          <w:p w14:paraId="101DA1AC" w14:textId="77777777" w:rsidR="00DF13A0" w:rsidRPr="00543C6C" w:rsidRDefault="00DF13A0" w:rsidP="00D30894">
            <w:pPr>
              <w:spacing w:line="360" w:lineRule="auto"/>
              <w:jc w:val="both"/>
              <w:rPr>
                <w:shd w:val="clear" w:color="auto" w:fill="FFFFFF"/>
              </w:rPr>
            </w:pPr>
          </w:p>
        </w:tc>
        <w:tc>
          <w:tcPr>
            <w:tcW w:w="386" w:type="dxa"/>
            <w:shd w:val="clear" w:color="auto" w:fill="171717" w:themeFill="background2" w:themeFillShade="1A"/>
          </w:tcPr>
          <w:p w14:paraId="5BD007F8" w14:textId="77777777" w:rsidR="00DF13A0" w:rsidRPr="00543C6C" w:rsidRDefault="00DF13A0" w:rsidP="00D30894">
            <w:pPr>
              <w:spacing w:line="360" w:lineRule="auto"/>
              <w:jc w:val="both"/>
              <w:rPr>
                <w:shd w:val="clear" w:color="auto" w:fill="FFFFFF"/>
              </w:rPr>
            </w:pPr>
          </w:p>
        </w:tc>
        <w:tc>
          <w:tcPr>
            <w:tcW w:w="433" w:type="dxa"/>
            <w:shd w:val="clear" w:color="auto" w:fill="171717" w:themeFill="background2" w:themeFillShade="1A"/>
          </w:tcPr>
          <w:p w14:paraId="56CE8FAE" w14:textId="77777777" w:rsidR="00DF13A0" w:rsidRPr="00543C6C" w:rsidRDefault="00DF13A0" w:rsidP="00D30894">
            <w:pPr>
              <w:spacing w:line="360" w:lineRule="auto"/>
              <w:jc w:val="both"/>
              <w:rPr>
                <w:shd w:val="clear" w:color="auto" w:fill="FFFFFF"/>
              </w:rPr>
            </w:pPr>
          </w:p>
        </w:tc>
        <w:tc>
          <w:tcPr>
            <w:tcW w:w="367" w:type="dxa"/>
            <w:shd w:val="clear" w:color="auto" w:fill="171717" w:themeFill="background2" w:themeFillShade="1A"/>
          </w:tcPr>
          <w:p w14:paraId="4D6AF734" w14:textId="77777777" w:rsidR="00DF13A0" w:rsidRPr="00543C6C" w:rsidRDefault="00DF13A0" w:rsidP="00D30894">
            <w:pPr>
              <w:spacing w:line="360" w:lineRule="auto"/>
              <w:jc w:val="both"/>
              <w:rPr>
                <w:shd w:val="clear" w:color="auto" w:fill="FFFFFF"/>
              </w:rPr>
            </w:pPr>
          </w:p>
        </w:tc>
        <w:tc>
          <w:tcPr>
            <w:tcW w:w="372" w:type="dxa"/>
          </w:tcPr>
          <w:p w14:paraId="1B9A5C6F" w14:textId="77777777" w:rsidR="00DF13A0" w:rsidRPr="00543C6C" w:rsidRDefault="00DF13A0" w:rsidP="00D30894">
            <w:pPr>
              <w:spacing w:line="360" w:lineRule="auto"/>
              <w:jc w:val="both"/>
              <w:rPr>
                <w:shd w:val="clear" w:color="auto" w:fill="FFFFFF"/>
              </w:rPr>
            </w:pPr>
          </w:p>
        </w:tc>
        <w:tc>
          <w:tcPr>
            <w:tcW w:w="348" w:type="dxa"/>
          </w:tcPr>
          <w:p w14:paraId="0BD8E04D" w14:textId="77777777" w:rsidR="00DF13A0" w:rsidRPr="00543C6C" w:rsidRDefault="00DF13A0" w:rsidP="00D30894">
            <w:pPr>
              <w:spacing w:line="360" w:lineRule="auto"/>
              <w:jc w:val="both"/>
              <w:rPr>
                <w:shd w:val="clear" w:color="auto" w:fill="FFFFFF"/>
              </w:rPr>
            </w:pPr>
          </w:p>
        </w:tc>
        <w:tc>
          <w:tcPr>
            <w:tcW w:w="348" w:type="dxa"/>
          </w:tcPr>
          <w:p w14:paraId="1A219283" w14:textId="77777777" w:rsidR="00DF13A0" w:rsidRPr="00543C6C" w:rsidRDefault="00DF13A0" w:rsidP="00D30894">
            <w:pPr>
              <w:spacing w:line="360" w:lineRule="auto"/>
              <w:jc w:val="both"/>
              <w:rPr>
                <w:shd w:val="clear" w:color="auto" w:fill="FFFFFF"/>
              </w:rPr>
            </w:pPr>
          </w:p>
        </w:tc>
      </w:tr>
      <w:tr w:rsidR="00DF13A0" w:rsidRPr="00543C6C" w14:paraId="159965BB" w14:textId="77777777" w:rsidTr="00D30894">
        <w:trPr>
          <w:trHeight w:val="379"/>
        </w:trPr>
        <w:tc>
          <w:tcPr>
            <w:tcW w:w="636" w:type="dxa"/>
          </w:tcPr>
          <w:p w14:paraId="7F1BAF20" w14:textId="77777777" w:rsidR="00DF13A0" w:rsidRPr="00543C6C" w:rsidRDefault="00DF13A0" w:rsidP="00D30894">
            <w:pPr>
              <w:spacing w:line="360" w:lineRule="auto"/>
              <w:jc w:val="center"/>
              <w:rPr>
                <w:shd w:val="clear" w:color="auto" w:fill="FFFFFF"/>
              </w:rPr>
            </w:pPr>
            <w:r w:rsidRPr="00543C6C">
              <w:rPr>
                <w:shd w:val="clear" w:color="auto" w:fill="FFFFFF"/>
              </w:rPr>
              <w:t>6</w:t>
            </w:r>
          </w:p>
        </w:tc>
        <w:tc>
          <w:tcPr>
            <w:tcW w:w="2777" w:type="dxa"/>
          </w:tcPr>
          <w:p w14:paraId="641A693E" w14:textId="77777777" w:rsidR="00DF13A0" w:rsidRPr="00543C6C" w:rsidRDefault="00DF13A0" w:rsidP="00D30894">
            <w:pPr>
              <w:spacing w:line="360" w:lineRule="auto"/>
              <w:jc w:val="both"/>
              <w:rPr>
                <w:shd w:val="clear" w:color="auto" w:fill="FFFFFF"/>
              </w:rPr>
            </w:pPr>
            <w:r>
              <w:rPr>
                <w:shd w:val="clear" w:color="auto" w:fill="FFFFFF"/>
              </w:rPr>
              <w:t>Penyusunan Laporan</w:t>
            </w:r>
          </w:p>
        </w:tc>
        <w:tc>
          <w:tcPr>
            <w:tcW w:w="379" w:type="dxa"/>
          </w:tcPr>
          <w:p w14:paraId="64444ADC" w14:textId="77777777" w:rsidR="00DF13A0" w:rsidRPr="00543C6C" w:rsidRDefault="00DF13A0" w:rsidP="00D30894">
            <w:pPr>
              <w:spacing w:line="360" w:lineRule="auto"/>
              <w:jc w:val="both"/>
              <w:rPr>
                <w:shd w:val="clear" w:color="auto" w:fill="FFFFFF"/>
              </w:rPr>
            </w:pPr>
          </w:p>
        </w:tc>
        <w:tc>
          <w:tcPr>
            <w:tcW w:w="379" w:type="dxa"/>
          </w:tcPr>
          <w:p w14:paraId="2AF8C3DF" w14:textId="77777777" w:rsidR="00DF13A0" w:rsidRPr="00543C6C" w:rsidRDefault="00DF13A0" w:rsidP="00D30894">
            <w:pPr>
              <w:spacing w:line="360" w:lineRule="auto"/>
              <w:jc w:val="both"/>
              <w:rPr>
                <w:shd w:val="clear" w:color="auto" w:fill="FFFFFF"/>
              </w:rPr>
            </w:pPr>
          </w:p>
        </w:tc>
        <w:tc>
          <w:tcPr>
            <w:tcW w:w="351" w:type="dxa"/>
          </w:tcPr>
          <w:p w14:paraId="247F15B5" w14:textId="77777777" w:rsidR="00DF13A0" w:rsidRPr="00543C6C" w:rsidRDefault="00DF13A0" w:rsidP="00D30894">
            <w:pPr>
              <w:spacing w:line="360" w:lineRule="auto"/>
              <w:jc w:val="both"/>
              <w:rPr>
                <w:shd w:val="clear" w:color="auto" w:fill="FFFFFF"/>
              </w:rPr>
            </w:pPr>
          </w:p>
        </w:tc>
        <w:tc>
          <w:tcPr>
            <w:tcW w:w="348" w:type="dxa"/>
          </w:tcPr>
          <w:p w14:paraId="3A709679" w14:textId="77777777" w:rsidR="00DF13A0" w:rsidRPr="00543C6C" w:rsidRDefault="00DF13A0" w:rsidP="00D30894">
            <w:pPr>
              <w:spacing w:line="360" w:lineRule="auto"/>
              <w:jc w:val="both"/>
              <w:rPr>
                <w:shd w:val="clear" w:color="auto" w:fill="FFFFFF"/>
              </w:rPr>
            </w:pPr>
          </w:p>
        </w:tc>
        <w:tc>
          <w:tcPr>
            <w:tcW w:w="419" w:type="dxa"/>
          </w:tcPr>
          <w:p w14:paraId="0C497202" w14:textId="77777777" w:rsidR="00DF13A0" w:rsidRPr="00543C6C" w:rsidRDefault="00DF13A0" w:rsidP="00D30894">
            <w:pPr>
              <w:spacing w:line="360" w:lineRule="auto"/>
              <w:jc w:val="both"/>
              <w:rPr>
                <w:shd w:val="clear" w:color="auto" w:fill="FFFFFF"/>
              </w:rPr>
            </w:pPr>
          </w:p>
        </w:tc>
        <w:tc>
          <w:tcPr>
            <w:tcW w:w="348" w:type="dxa"/>
          </w:tcPr>
          <w:p w14:paraId="78A7663A" w14:textId="77777777" w:rsidR="00DF13A0" w:rsidRPr="00543C6C" w:rsidRDefault="00DF13A0" w:rsidP="00D30894">
            <w:pPr>
              <w:spacing w:line="360" w:lineRule="auto"/>
              <w:jc w:val="both"/>
              <w:rPr>
                <w:shd w:val="clear" w:color="auto" w:fill="FFFFFF"/>
              </w:rPr>
            </w:pPr>
          </w:p>
        </w:tc>
        <w:tc>
          <w:tcPr>
            <w:tcW w:w="386" w:type="dxa"/>
          </w:tcPr>
          <w:p w14:paraId="4909C56B" w14:textId="77777777" w:rsidR="00DF13A0" w:rsidRPr="00543C6C" w:rsidRDefault="00DF13A0" w:rsidP="00D30894">
            <w:pPr>
              <w:spacing w:line="360" w:lineRule="auto"/>
              <w:jc w:val="both"/>
              <w:rPr>
                <w:shd w:val="clear" w:color="auto" w:fill="FFFFFF"/>
              </w:rPr>
            </w:pPr>
          </w:p>
        </w:tc>
        <w:tc>
          <w:tcPr>
            <w:tcW w:w="433" w:type="dxa"/>
          </w:tcPr>
          <w:p w14:paraId="16E76793" w14:textId="77777777" w:rsidR="00DF13A0" w:rsidRPr="00543C6C" w:rsidRDefault="00DF13A0" w:rsidP="00D30894">
            <w:pPr>
              <w:spacing w:line="360" w:lineRule="auto"/>
              <w:jc w:val="both"/>
              <w:rPr>
                <w:shd w:val="clear" w:color="auto" w:fill="FFFFFF"/>
              </w:rPr>
            </w:pPr>
          </w:p>
        </w:tc>
        <w:tc>
          <w:tcPr>
            <w:tcW w:w="367" w:type="dxa"/>
            <w:shd w:val="clear" w:color="auto" w:fill="171717" w:themeFill="background2" w:themeFillShade="1A"/>
          </w:tcPr>
          <w:p w14:paraId="467D33BD" w14:textId="77777777" w:rsidR="00DF13A0" w:rsidRPr="00543C6C" w:rsidRDefault="00DF13A0" w:rsidP="00D30894">
            <w:pPr>
              <w:spacing w:line="360" w:lineRule="auto"/>
              <w:jc w:val="both"/>
              <w:rPr>
                <w:shd w:val="clear" w:color="auto" w:fill="FFFFFF"/>
              </w:rPr>
            </w:pPr>
          </w:p>
        </w:tc>
        <w:tc>
          <w:tcPr>
            <w:tcW w:w="372" w:type="dxa"/>
            <w:shd w:val="clear" w:color="auto" w:fill="171717" w:themeFill="background2" w:themeFillShade="1A"/>
          </w:tcPr>
          <w:p w14:paraId="4C36C27C" w14:textId="77777777" w:rsidR="00DF13A0" w:rsidRPr="00543C6C" w:rsidRDefault="00DF13A0" w:rsidP="00D30894">
            <w:pPr>
              <w:spacing w:line="360" w:lineRule="auto"/>
              <w:jc w:val="both"/>
              <w:rPr>
                <w:shd w:val="clear" w:color="auto" w:fill="FFFFFF"/>
              </w:rPr>
            </w:pPr>
          </w:p>
        </w:tc>
        <w:tc>
          <w:tcPr>
            <w:tcW w:w="348" w:type="dxa"/>
            <w:shd w:val="clear" w:color="auto" w:fill="171717" w:themeFill="background2" w:themeFillShade="1A"/>
          </w:tcPr>
          <w:p w14:paraId="6BCFED4E" w14:textId="77777777" w:rsidR="00DF13A0" w:rsidRPr="00543C6C" w:rsidRDefault="00DF13A0" w:rsidP="00D30894">
            <w:pPr>
              <w:spacing w:line="360" w:lineRule="auto"/>
              <w:jc w:val="both"/>
              <w:rPr>
                <w:shd w:val="clear" w:color="auto" w:fill="FFFFFF"/>
              </w:rPr>
            </w:pPr>
          </w:p>
        </w:tc>
        <w:tc>
          <w:tcPr>
            <w:tcW w:w="348" w:type="dxa"/>
            <w:shd w:val="clear" w:color="auto" w:fill="171717" w:themeFill="background2" w:themeFillShade="1A"/>
          </w:tcPr>
          <w:p w14:paraId="22CFB682" w14:textId="77777777" w:rsidR="00DF13A0" w:rsidRPr="00543C6C" w:rsidRDefault="00DF13A0" w:rsidP="00D30894">
            <w:pPr>
              <w:spacing w:line="360" w:lineRule="auto"/>
              <w:jc w:val="both"/>
              <w:rPr>
                <w:shd w:val="clear" w:color="auto" w:fill="FFFFFF"/>
              </w:rPr>
            </w:pPr>
          </w:p>
        </w:tc>
      </w:tr>
      <w:tr w:rsidR="00E425C4" w:rsidRPr="00543C6C" w14:paraId="42D48E44" w14:textId="77777777" w:rsidTr="00D30894">
        <w:trPr>
          <w:trHeight w:val="379"/>
        </w:trPr>
        <w:tc>
          <w:tcPr>
            <w:tcW w:w="636" w:type="dxa"/>
          </w:tcPr>
          <w:p w14:paraId="211EC16E" w14:textId="77777777" w:rsidR="00E425C4" w:rsidRPr="00543C6C" w:rsidRDefault="00E425C4" w:rsidP="00D30894">
            <w:pPr>
              <w:spacing w:line="360" w:lineRule="auto"/>
              <w:jc w:val="center"/>
              <w:rPr>
                <w:shd w:val="clear" w:color="auto" w:fill="FFFFFF"/>
              </w:rPr>
            </w:pPr>
          </w:p>
        </w:tc>
        <w:tc>
          <w:tcPr>
            <w:tcW w:w="2777" w:type="dxa"/>
          </w:tcPr>
          <w:p w14:paraId="33EF6FE1" w14:textId="77777777" w:rsidR="00E425C4" w:rsidRDefault="00E425C4" w:rsidP="00D30894">
            <w:pPr>
              <w:spacing w:line="360" w:lineRule="auto"/>
              <w:jc w:val="both"/>
              <w:rPr>
                <w:shd w:val="clear" w:color="auto" w:fill="FFFFFF"/>
              </w:rPr>
            </w:pPr>
          </w:p>
        </w:tc>
        <w:tc>
          <w:tcPr>
            <w:tcW w:w="379" w:type="dxa"/>
          </w:tcPr>
          <w:p w14:paraId="03A3D931" w14:textId="77777777" w:rsidR="00E425C4" w:rsidRPr="00543C6C" w:rsidRDefault="00E425C4" w:rsidP="00D30894">
            <w:pPr>
              <w:spacing w:line="360" w:lineRule="auto"/>
              <w:jc w:val="both"/>
              <w:rPr>
                <w:shd w:val="clear" w:color="auto" w:fill="FFFFFF"/>
              </w:rPr>
            </w:pPr>
          </w:p>
        </w:tc>
        <w:tc>
          <w:tcPr>
            <w:tcW w:w="379" w:type="dxa"/>
          </w:tcPr>
          <w:p w14:paraId="3FCFE718" w14:textId="77777777" w:rsidR="00E425C4" w:rsidRPr="00543C6C" w:rsidRDefault="00E425C4" w:rsidP="00D30894">
            <w:pPr>
              <w:spacing w:line="360" w:lineRule="auto"/>
              <w:jc w:val="both"/>
              <w:rPr>
                <w:shd w:val="clear" w:color="auto" w:fill="FFFFFF"/>
              </w:rPr>
            </w:pPr>
          </w:p>
        </w:tc>
        <w:tc>
          <w:tcPr>
            <w:tcW w:w="351" w:type="dxa"/>
          </w:tcPr>
          <w:p w14:paraId="25E169B3" w14:textId="77777777" w:rsidR="00E425C4" w:rsidRPr="00543C6C" w:rsidRDefault="00E425C4" w:rsidP="00D30894">
            <w:pPr>
              <w:spacing w:line="360" w:lineRule="auto"/>
              <w:jc w:val="both"/>
              <w:rPr>
                <w:shd w:val="clear" w:color="auto" w:fill="FFFFFF"/>
              </w:rPr>
            </w:pPr>
          </w:p>
        </w:tc>
        <w:tc>
          <w:tcPr>
            <w:tcW w:w="348" w:type="dxa"/>
          </w:tcPr>
          <w:p w14:paraId="53A0B3AB" w14:textId="77777777" w:rsidR="00E425C4" w:rsidRPr="00543C6C" w:rsidRDefault="00E425C4" w:rsidP="00D30894">
            <w:pPr>
              <w:spacing w:line="360" w:lineRule="auto"/>
              <w:jc w:val="both"/>
              <w:rPr>
                <w:shd w:val="clear" w:color="auto" w:fill="FFFFFF"/>
              </w:rPr>
            </w:pPr>
          </w:p>
        </w:tc>
        <w:tc>
          <w:tcPr>
            <w:tcW w:w="419" w:type="dxa"/>
          </w:tcPr>
          <w:p w14:paraId="57199770" w14:textId="77777777" w:rsidR="00E425C4" w:rsidRPr="00543C6C" w:rsidRDefault="00E425C4" w:rsidP="00D30894">
            <w:pPr>
              <w:spacing w:line="360" w:lineRule="auto"/>
              <w:jc w:val="both"/>
              <w:rPr>
                <w:shd w:val="clear" w:color="auto" w:fill="FFFFFF"/>
              </w:rPr>
            </w:pPr>
          </w:p>
        </w:tc>
        <w:tc>
          <w:tcPr>
            <w:tcW w:w="348" w:type="dxa"/>
          </w:tcPr>
          <w:p w14:paraId="0BD3883F" w14:textId="77777777" w:rsidR="00E425C4" w:rsidRPr="00543C6C" w:rsidRDefault="00E425C4" w:rsidP="00D30894">
            <w:pPr>
              <w:spacing w:line="360" w:lineRule="auto"/>
              <w:jc w:val="both"/>
              <w:rPr>
                <w:shd w:val="clear" w:color="auto" w:fill="FFFFFF"/>
              </w:rPr>
            </w:pPr>
          </w:p>
        </w:tc>
        <w:tc>
          <w:tcPr>
            <w:tcW w:w="386" w:type="dxa"/>
          </w:tcPr>
          <w:p w14:paraId="4D1E8339" w14:textId="77777777" w:rsidR="00E425C4" w:rsidRPr="00543C6C" w:rsidRDefault="00E425C4" w:rsidP="00D30894">
            <w:pPr>
              <w:spacing w:line="360" w:lineRule="auto"/>
              <w:jc w:val="both"/>
              <w:rPr>
                <w:shd w:val="clear" w:color="auto" w:fill="FFFFFF"/>
              </w:rPr>
            </w:pPr>
          </w:p>
        </w:tc>
        <w:tc>
          <w:tcPr>
            <w:tcW w:w="433" w:type="dxa"/>
          </w:tcPr>
          <w:p w14:paraId="269CED3D" w14:textId="77777777" w:rsidR="00E425C4" w:rsidRPr="00543C6C" w:rsidRDefault="00E425C4" w:rsidP="00D30894">
            <w:pPr>
              <w:spacing w:line="360" w:lineRule="auto"/>
              <w:jc w:val="both"/>
              <w:rPr>
                <w:shd w:val="clear" w:color="auto" w:fill="FFFFFF"/>
              </w:rPr>
            </w:pPr>
          </w:p>
        </w:tc>
        <w:tc>
          <w:tcPr>
            <w:tcW w:w="367" w:type="dxa"/>
            <w:shd w:val="clear" w:color="auto" w:fill="171717" w:themeFill="background2" w:themeFillShade="1A"/>
          </w:tcPr>
          <w:p w14:paraId="6D45F43B" w14:textId="77777777" w:rsidR="00E425C4" w:rsidRPr="00543C6C" w:rsidRDefault="00E425C4" w:rsidP="00D30894">
            <w:pPr>
              <w:spacing w:line="360" w:lineRule="auto"/>
              <w:jc w:val="both"/>
              <w:rPr>
                <w:shd w:val="clear" w:color="auto" w:fill="FFFFFF"/>
              </w:rPr>
            </w:pPr>
          </w:p>
        </w:tc>
        <w:tc>
          <w:tcPr>
            <w:tcW w:w="372" w:type="dxa"/>
            <w:shd w:val="clear" w:color="auto" w:fill="171717" w:themeFill="background2" w:themeFillShade="1A"/>
          </w:tcPr>
          <w:p w14:paraId="2FB768AE" w14:textId="77777777" w:rsidR="00E425C4" w:rsidRPr="00543C6C" w:rsidRDefault="00E425C4" w:rsidP="00D30894">
            <w:pPr>
              <w:spacing w:line="360" w:lineRule="auto"/>
              <w:jc w:val="both"/>
              <w:rPr>
                <w:shd w:val="clear" w:color="auto" w:fill="FFFFFF"/>
              </w:rPr>
            </w:pPr>
          </w:p>
        </w:tc>
        <w:tc>
          <w:tcPr>
            <w:tcW w:w="348" w:type="dxa"/>
            <w:shd w:val="clear" w:color="auto" w:fill="171717" w:themeFill="background2" w:themeFillShade="1A"/>
          </w:tcPr>
          <w:p w14:paraId="2A37AEC2" w14:textId="77777777" w:rsidR="00E425C4" w:rsidRPr="00543C6C" w:rsidRDefault="00E425C4" w:rsidP="00D30894">
            <w:pPr>
              <w:spacing w:line="360" w:lineRule="auto"/>
              <w:jc w:val="both"/>
              <w:rPr>
                <w:shd w:val="clear" w:color="auto" w:fill="FFFFFF"/>
              </w:rPr>
            </w:pPr>
          </w:p>
        </w:tc>
        <w:tc>
          <w:tcPr>
            <w:tcW w:w="348" w:type="dxa"/>
            <w:shd w:val="clear" w:color="auto" w:fill="171717" w:themeFill="background2" w:themeFillShade="1A"/>
          </w:tcPr>
          <w:p w14:paraId="35381042" w14:textId="77777777" w:rsidR="00E425C4" w:rsidRPr="00543C6C" w:rsidRDefault="00E425C4" w:rsidP="00D30894">
            <w:pPr>
              <w:spacing w:line="360" w:lineRule="auto"/>
              <w:jc w:val="both"/>
              <w:rPr>
                <w:shd w:val="clear" w:color="auto" w:fill="FFFFFF"/>
              </w:rPr>
            </w:pPr>
          </w:p>
        </w:tc>
      </w:tr>
    </w:tbl>
    <w:p w14:paraId="38E07BDE" w14:textId="0F8C2464" w:rsidR="003C1F92" w:rsidRDefault="003C1F92" w:rsidP="00DF13A0">
      <w:pPr>
        <w:spacing w:line="360" w:lineRule="auto"/>
        <w:ind w:left="900"/>
        <w:jc w:val="both"/>
        <w:rPr>
          <w:lang w:val="id-ID"/>
        </w:rPr>
      </w:pPr>
    </w:p>
    <w:p w14:paraId="0E5CB87E" w14:textId="77777777" w:rsidR="003C1F92" w:rsidRDefault="003C1F92">
      <w:pPr>
        <w:spacing w:after="160" w:line="259" w:lineRule="auto"/>
        <w:rPr>
          <w:lang w:val="id-ID"/>
        </w:rPr>
      </w:pPr>
      <w:r>
        <w:rPr>
          <w:lang w:val="id-ID"/>
        </w:rPr>
        <w:br w:type="page"/>
      </w:r>
    </w:p>
    <w:sdt>
      <w:sdtPr>
        <w:rPr>
          <w:rFonts w:ascii="Times New Roman" w:eastAsia="Times New Roman" w:hAnsi="Times New Roman" w:cs="Times New Roman"/>
          <w:b/>
          <w:bCs/>
          <w:color w:val="auto"/>
          <w:sz w:val="24"/>
          <w:szCs w:val="24"/>
        </w:rPr>
        <w:id w:val="1000625740"/>
        <w:docPartObj>
          <w:docPartGallery w:val="Bibliographies"/>
          <w:docPartUnique/>
        </w:docPartObj>
      </w:sdtPr>
      <w:sdtEndPr>
        <w:rPr>
          <w:b w:val="0"/>
          <w:bCs w:val="0"/>
        </w:rPr>
      </w:sdtEndPr>
      <w:sdtContent>
        <w:p w14:paraId="5C41C206" w14:textId="46AC3F59" w:rsidR="003C1F92" w:rsidRPr="00AE7873" w:rsidRDefault="009F4769" w:rsidP="009F4769">
          <w:pPr>
            <w:pStyle w:val="Heading1"/>
            <w:jc w:val="center"/>
            <w:rPr>
              <w:rFonts w:ascii="Times New Roman" w:hAnsi="Times New Roman" w:cs="Times New Roman"/>
              <w:b/>
              <w:bCs/>
              <w:color w:val="auto"/>
              <w:lang w:val="es-ES"/>
            </w:rPr>
          </w:pPr>
          <w:proofErr w:type="spellStart"/>
          <w:r w:rsidRPr="00AE7873">
            <w:rPr>
              <w:rFonts w:ascii="Times New Roman" w:hAnsi="Times New Roman" w:cs="Times New Roman"/>
              <w:b/>
              <w:bCs/>
              <w:color w:val="auto"/>
              <w:lang w:val="es-ES"/>
            </w:rPr>
            <w:t>Daftar</w:t>
          </w:r>
          <w:proofErr w:type="spellEnd"/>
          <w:r w:rsidRPr="00AE7873">
            <w:rPr>
              <w:rFonts w:ascii="Times New Roman" w:hAnsi="Times New Roman" w:cs="Times New Roman"/>
              <w:b/>
              <w:bCs/>
              <w:color w:val="auto"/>
              <w:lang w:val="es-ES"/>
            </w:rPr>
            <w:t xml:space="preserve"> </w:t>
          </w:r>
          <w:proofErr w:type="spellStart"/>
          <w:r w:rsidRPr="00AE7873">
            <w:rPr>
              <w:rFonts w:ascii="Times New Roman" w:hAnsi="Times New Roman" w:cs="Times New Roman"/>
              <w:b/>
              <w:bCs/>
              <w:color w:val="auto"/>
              <w:lang w:val="es-ES"/>
            </w:rPr>
            <w:t>Pustaka</w:t>
          </w:r>
          <w:proofErr w:type="spellEnd"/>
        </w:p>
        <w:sdt>
          <w:sdtPr>
            <w:id w:val="111145805"/>
            <w:bibliography/>
          </w:sdtPr>
          <w:sdtContent>
            <w:p w14:paraId="34D093E5" w14:textId="77777777" w:rsidR="0021169E" w:rsidRDefault="003C1F92" w:rsidP="00AE7873">
              <w:pPr>
                <w:rPr>
                  <w:rFonts w:asciiTheme="minorHAnsi" w:eastAsiaTheme="minorHAnsi" w:hAnsiTheme="minorHAnsi" w:cstheme="minorBidi"/>
                  <w:noProof/>
                  <w:sz w:val="22"/>
                  <w:szCs w:val="22"/>
                </w:rPr>
              </w:pPr>
              <w:r>
                <w:fldChar w:fldCharType="begin"/>
              </w:r>
              <w:r w:rsidRPr="00AE7873">
                <w:rPr>
                  <w:lang w:val="es-E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96"/>
              </w:tblGrid>
              <w:tr w:rsidR="0021169E" w:rsidRPr="0021169E" w14:paraId="67997897" w14:textId="77777777">
                <w:trPr>
                  <w:divId w:val="1913544443"/>
                  <w:tblCellSpacing w:w="15" w:type="dxa"/>
                </w:trPr>
                <w:tc>
                  <w:tcPr>
                    <w:tcW w:w="50" w:type="pct"/>
                    <w:hideMark/>
                  </w:tcPr>
                  <w:p w14:paraId="55BBB932" w14:textId="30548073" w:rsidR="0021169E" w:rsidRDefault="0021169E">
                    <w:pPr>
                      <w:pStyle w:val="Bibliography"/>
                      <w:rPr>
                        <w:noProof/>
                        <w:lang w:val="es-ES"/>
                      </w:rPr>
                    </w:pPr>
                    <w:r>
                      <w:rPr>
                        <w:noProof/>
                        <w:lang w:val="es-ES"/>
                      </w:rPr>
                      <w:t xml:space="preserve">[1] </w:t>
                    </w:r>
                  </w:p>
                </w:tc>
                <w:tc>
                  <w:tcPr>
                    <w:tcW w:w="0" w:type="auto"/>
                    <w:hideMark/>
                  </w:tcPr>
                  <w:p w14:paraId="1DBC9B2B" w14:textId="77777777" w:rsidR="0021169E" w:rsidRDefault="0021169E">
                    <w:pPr>
                      <w:pStyle w:val="Bibliography"/>
                      <w:rPr>
                        <w:noProof/>
                        <w:lang w:val="es-ES"/>
                      </w:rPr>
                    </w:pPr>
                    <w:r>
                      <w:rPr>
                        <w:noProof/>
                        <w:lang w:val="es-ES"/>
                      </w:rPr>
                      <w:t xml:space="preserve">M. D. H. S. Darmawan A, «Analisis dan Perancangan Aplikasi Sistem Informasi Audit Mutu Internal dan Dokumentasi Penjaminan Mutu Perguruan Tinggi,» </w:t>
                    </w:r>
                    <w:r>
                      <w:rPr>
                        <w:i/>
                        <w:iCs/>
                        <w:noProof/>
                        <w:lang w:val="es-ES"/>
                      </w:rPr>
                      <w:t xml:space="preserve">Jurnal Generic, </w:t>
                    </w:r>
                    <w:r>
                      <w:rPr>
                        <w:noProof/>
                        <w:lang w:val="es-ES"/>
                      </w:rPr>
                      <w:t xml:space="preserve">vol. 9, nº 2, 2014. </w:t>
                    </w:r>
                  </w:p>
                </w:tc>
              </w:tr>
              <w:tr w:rsidR="0021169E" w14:paraId="615DD441" w14:textId="77777777">
                <w:trPr>
                  <w:divId w:val="1913544443"/>
                  <w:tblCellSpacing w:w="15" w:type="dxa"/>
                </w:trPr>
                <w:tc>
                  <w:tcPr>
                    <w:tcW w:w="50" w:type="pct"/>
                    <w:hideMark/>
                  </w:tcPr>
                  <w:p w14:paraId="05B42D00" w14:textId="77777777" w:rsidR="0021169E" w:rsidRDefault="0021169E">
                    <w:pPr>
                      <w:pStyle w:val="Bibliography"/>
                      <w:rPr>
                        <w:noProof/>
                        <w:lang w:val="es-ES"/>
                      </w:rPr>
                    </w:pPr>
                    <w:r>
                      <w:rPr>
                        <w:noProof/>
                        <w:lang w:val="es-ES"/>
                      </w:rPr>
                      <w:t xml:space="preserve">[2] </w:t>
                    </w:r>
                  </w:p>
                </w:tc>
                <w:tc>
                  <w:tcPr>
                    <w:tcW w:w="0" w:type="auto"/>
                    <w:hideMark/>
                  </w:tcPr>
                  <w:p w14:paraId="6C2EFAF1" w14:textId="77777777" w:rsidR="0021169E" w:rsidRPr="0021169E" w:rsidRDefault="0021169E">
                    <w:pPr>
                      <w:pStyle w:val="Bibliography"/>
                      <w:rPr>
                        <w:noProof/>
                      </w:rPr>
                    </w:pPr>
                    <w:r w:rsidRPr="0021169E">
                      <w:rPr>
                        <w:noProof/>
                      </w:rPr>
                      <w:t xml:space="preserve">I. D. Firdaus N, «Rancang Bangun Sistem Informasi Arsip Berbasis Web Menggunakan Framework Codeigniter,» </w:t>
                    </w:r>
                    <w:r w:rsidRPr="0021169E">
                      <w:rPr>
                        <w:i/>
                        <w:iCs/>
                        <w:noProof/>
                      </w:rPr>
                      <w:t xml:space="preserve">Voteteknika (Vocational Teknik Elektronika dan Informatika), </w:t>
                    </w:r>
                    <w:r w:rsidRPr="0021169E">
                      <w:rPr>
                        <w:noProof/>
                      </w:rPr>
                      <w:t xml:space="preserve">vol. 8, nº 1, 2020. </w:t>
                    </w:r>
                  </w:p>
                </w:tc>
              </w:tr>
              <w:tr w:rsidR="0021169E" w:rsidRPr="0021169E" w14:paraId="0DFDB7F5" w14:textId="77777777">
                <w:trPr>
                  <w:divId w:val="1913544443"/>
                  <w:tblCellSpacing w:w="15" w:type="dxa"/>
                </w:trPr>
                <w:tc>
                  <w:tcPr>
                    <w:tcW w:w="50" w:type="pct"/>
                    <w:hideMark/>
                  </w:tcPr>
                  <w:p w14:paraId="67A4A03F" w14:textId="77777777" w:rsidR="0021169E" w:rsidRDefault="0021169E">
                    <w:pPr>
                      <w:pStyle w:val="Bibliography"/>
                      <w:rPr>
                        <w:noProof/>
                        <w:lang w:val="es-ES"/>
                      </w:rPr>
                    </w:pPr>
                    <w:r>
                      <w:rPr>
                        <w:noProof/>
                        <w:lang w:val="es-ES"/>
                      </w:rPr>
                      <w:t xml:space="preserve">[3] </w:t>
                    </w:r>
                  </w:p>
                </w:tc>
                <w:tc>
                  <w:tcPr>
                    <w:tcW w:w="0" w:type="auto"/>
                    <w:hideMark/>
                  </w:tcPr>
                  <w:p w14:paraId="31A47A89" w14:textId="77777777" w:rsidR="0021169E" w:rsidRDefault="0021169E">
                    <w:pPr>
                      <w:pStyle w:val="Bibliography"/>
                      <w:rPr>
                        <w:noProof/>
                        <w:lang w:val="es-ES"/>
                      </w:rPr>
                    </w:pPr>
                    <w:r>
                      <w:rPr>
                        <w:noProof/>
                        <w:lang w:val="es-ES"/>
                      </w:rPr>
                      <w:t xml:space="preserve">S. A. S. R. Putra B, «Implementasi Framework CodeIgniter dan Restful API pada Sistem Informasi Manajemen Tugas Akhir 1st,» </w:t>
                    </w:r>
                    <w:r>
                      <w:rPr>
                        <w:i/>
                        <w:iCs/>
                        <w:noProof/>
                        <w:lang w:val="es-ES"/>
                      </w:rPr>
                      <w:t xml:space="preserve">Prosiding Annual Research Seminar, </w:t>
                    </w:r>
                    <w:r>
                      <w:rPr>
                        <w:noProof/>
                        <w:lang w:val="es-ES"/>
                      </w:rPr>
                      <w:t xml:space="preserve">vol. 5, nº 1, 2019. </w:t>
                    </w:r>
                  </w:p>
                </w:tc>
              </w:tr>
              <w:tr w:rsidR="0021169E" w14:paraId="6951C968" w14:textId="77777777">
                <w:trPr>
                  <w:divId w:val="1913544443"/>
                  <w:tblCellSpacing w:w="15" w:type="dxa"/>
                </w:trPr>
                <w:tc>
                  <w:tcPr>
                    <w:tcW w:w="50" w:type="pct"/>
                    <w:hideMark/>
                  </w:tcPr>
                  <w:p w14:paraId="5986F1D7" w14:textId="77777777" w:rsidR="0021169E" w:rsidRDefault="0021169E">
                    <w:pPr>
                      <w:pStyle w:val="Bibliography"/>
                      <w:rPr>
                        <w:noProof/>
                        <w:lang w:val="es-ES"/>
                      </w:rPr>
                    </w:pPr>
                    <w:r>
                      <w:rPr>
                        <w:noProof/>
                        <w:lang w:val="es-ES"/>
                      </w:rPr>
                      <w:t xml:space="preserve">[4] </w:t>
                    </w:r>
                  </w:p>
                </w:tc>
                <w:tc>
                  <w:tcPr>
                    <w:tcW w:w="0" w:type="auto"/>
                    <w:hideMark/>
                  </w:tcPr>
                  <w:p w14:paraId="28F8BC05" w14:textId="77777777" w:rsidR="0021169E" w:rsidRPr="0021169E" w:rsidRDefault="0021169E">
                    <w:pPr>
                      <w:pStyle w:val="Bibliography"/>
                      <w:rPr>
                        <w:noProof/>
                      </w:rPr>
                    </w:pPr>
                    <w:r w:rsidRPr="0021169E">
                      <w:rPr>
                        <w:noProof/>
                      </w:rPr>
                      <w:t xml:space="preserve">M. F. Londjo, «Implementasi White Box Testing Dengan Teknik Basis Path Pada Pengujian Form Login,» </w:t>
                    </w:r>
                    <w:r w:rsidRPr="0021169E">
                      <w:rPr>
                        <w:i/>
                        <w:iCs/>
                        <w:noProof/>
                      </w:rPr>
                      <w:t xml:space="preserve">Jurnal Siliwaangi, </w:t>
                    </w:r>
                    <w:r w:rsidRPr="0021169E">
                      <w:rPr>
                        <w:noProof/>
                      </w:rPr>
                      <w:t xml:space="preserve">vol. 7, nº 2, 2021. </w:t>
                    </w:r>
                  </w:p>
                </w:tc>
              </w:tr>
              <w:tr w:rsidR="0021169E" w14:paraId="2E47DB71" w14:textId="77777777">
                <w:trPr>
                  <w:divId w:val="1913544443"/>
                  <w:tblCellSpacing w:w="15" w:type="dxa"/>
                </w:trPr>
                <w:tc>
                  <w:tcPr>
                    <w:tcW w:w="50" w:type="pct"/>
                    <w:hideMark/>
                  </w:tcPr>
                  <w:p w14:paraId="01A88077" w14:textId="77777777" w:rsidR="0021169E" w:rsidRDefault="0021169E">
                    <w:pPr>
                      <w:pStyle w:val="Bibliography"/>
                      <w:rPr>
                        <w:noProof/>
                        <w:lang w:val="es-ES"/>
                      </w:rPr>
                    </w:pPr>
                    <w:r>
                      <w:rPr>
                        <w:noProof/>
                        <w:lang w:val="es-ES"/>
                      </w:rPr>
                      <w:t xml:space="preserve">[5] </w:t>
                    </w:r>
                  </w:p>
                </w:tc>
                <w:tc>
                  <w:tcPr>
                    <w:tcW w:w="0" w:type="auto"/>
                    <w:hideMark/>
                  </w:tcPr>
                  <w:p w14:paraId="3854F500" w14:textId="77777777" w:rsidR="0021169E" w:rsidRPr="0021169E" w:rsidRDefault="0021169E">
                    <w:pPr>
                      <w:pStyle w:val="Bibliography"/>
                      <w:rPr>
                        <w:noProof/>
                      </w:rPr>
                    </w:pPr>
                    <w:r w:rsidRPr="0021169E">
                      <w:rPr>
                        <w:noProof/>
                      </w:rPr>
                      <w:t xml:space="preserve">A. P. Shahu Gaikwad S, «A Review Paper on Bootstrap Framework,» </w:t>
                    </w:r>
                    <w:r w:rsidRPr="0021169E">
                      <w:rPr>
                        <w:i/>
                        <w:iCs/>
                        <w:noProof/>
                      </w:rPr>
                      <w:t xml:space="preserve">IRE Journals, </w:t>
                    </w:r>
                    <w:r w:rsidRPr="0021169E">
                      <w:rPr>
                        <w:noProof/>
                      </w:rPr>
                      <w:t xml:space="preserve">vol. 2, nº 9, 2019. </w:t>
                    </w:r>
                  </w:p>
                </w:tc>
              </w:tr>
              <w:tr w:rsidR="0021169E" w14:paraId="563944B1" w14:textId="77777777">
                <w:trPr>
                  <w:divId w:val="1913544443"/>
                  <w:tblCellSpacing w:w="15" w:type="dxa"/>
                </w:trPr>
                <w:tc>
                  <w:tcPr>
                    <w:tcW w:w="50" w:type="pct"/>
                    <w:hideMark/>
                  </w:tcPr>
                  <w:p w14:paraId="15BA4636" w14:textId="77777777" w:rsidR="0021169E" w:rsidRDefault="0021169E">
                    <w:pPr>
                      <w:pStyle w:val="Bibliography"/>
                      <w:rPr>
                        <w:noProof/>
                        <w:lang w:val="es-ES"/>
                      </w:rPr>
                    </w:pPr>
                    <w:r>
                      <w:rPr>
                        <w:noProof/>
                        <w:lang w:val="es-ES"/>
                      </w:rPr>
                      <w:t xml:space="preserve">[6] </w:t>
                    </w:r>
                  </w:p>
                </w:tc>
                <w:tc>
                  <w:tcPr>
                    <w:tcW w:w="0" w:type="auto"/>
                    <w:hideMark/>
                  </w:tcPr>
                  <w:p w14:paraId="26243606" w14:textId="77777777" w:rsidR="0021169E" w:rsidRPr="0021169E" w:rsidRDefault="0021169E">
                    <w:pPr>
                      <w:pStyle w:val="Bibliography"/>
                      <w:rPr>
                        <w:noProof/>
                      </w:rPr>
                    </w:pPr>
                    <w:r w:rsidRPr="0021169E">
                      <w:rPr>
                        <w:noProof/>
                      </w:rPr>
                      <w:t xml:space="preserve">B. Sidik, «Framework Codeigniter 3,» </w:t>
                    </w:r>
                    <w:r w:rsidRPr="0021169E">
                      <w:rPr>
                        <w:i/>
                        <w:iCs/>
                        <w:noProof/>
                      </w:rPr>
                      <w:t xml:space="preserve">Informatika Bandung, </w:t>
                    </w:r>
                    <w:r w:rsidRPr="0021169E">
                      <w:rPr>
                        <w:noProof/>
                      </w:rPr>
                      <w:t xml:space="preserve">2018. </w:t>
                    </w:r>
                  </w:p>
                </w:tc>
              </w:tr>
              <w:tr w:rsidR="0021169E" w14:paraId="361D153D" w14:textId="77777777">
                <w:trPr>
                  <w:divId w:val="1913544443"/>
                  <w:tblCellSpacing w:w="15" w:type="dxa"/>
                </w:trPr>
                <w:tc>
                  <w:tcPr>
                    <w:tcW w:w="50" w:type="pct"/>
                    <w:hideMark/>
                  </w:tcPr>
                  <w:p w14:paraId="6E0D2333" w14:textId="77777777" w:rsidR="0021169E" w:rsidRDefault="0021169E">
                    <w:pPr>
                      <w:pStyle w:val="Bibliography"/>
                      <w:rPr>
                        <w:noProof/>
                        <w:lang w:val="es-ES"/>
                      </w:rPr>
                    </w:pPr>
                    <w:r>
                      <w:rPr>
                        <w:noProof/>
                        <w:lang w:val="es-ES"/>
                      </w:rPr>
                      <w:t xml:space="preserve">[7] </w:t>
                    </w:r>
                  </w:p>
                </w:tc>
                <w:tc>
                  <w:tcPr>
                    <w:tcW w:w="0" w:type="auto"/>
                    <w:hideMark/>
                  </w:tcPr>
                  <w:p w14:paraId="090C40C2" w14:textId="77777777" w:rsidR="0021169E" w:rsidRPr="0021169E" w:rsidRDefault="0021169E">
                    <w:pPr>
                      <w:pStyle w:val="Bibliography"/>
                      <w:rPr>
                        <w:noProof/>
                      </w:rPr>
                    </w:pPr>
                    <w:r w:rsidRPr="0021169E">
                      <w:rPr>
                        <w:noProof/>
                      </w:rPr>
                      <w:t xml:space="preserve">R. R. N. Muqorobin M, «Comparison of PHP Programming Language with Codeigniter Framework in Project CRUD,» </w:t>
                    </w:r>
                    <w:r w:rsidRPr="0021169E">
                      <w:rPr>
                        <w:i/>
                        <w:iCs/>
                        <w:noProof/>
                      </w:rPr>
                      <w:t xml:space="preserve">International Journal of Computer and Information System (IJCIS), </w:t>
                    </w:r>
                    <w:r w:rsidRPr="0021169E">
                      <w:rPr>
                        <w:noProof/>
                      </w:rPr>
                      <w:t xml:space="preserve">vol. lll, nº 3, 2022. </w:t>
                    </w:r>
                  </w:p>
                </w:tc>
              </w:tr>
              <w:tr w:rsidR="0021169E" w:rsidRPr="0021169E" w14:paraId="0A50E2BC" w14:textId="77777777">
                <w:trPr>
                  <w:divId w:val="1913544443"/>
                  <w:tblCellSpacing w:w="15" w:type="dxa"/>
                </w:trPr>
                <w:tc>
                  <w:tcPr>
                    <w:tcW w:w="50" w:type="pct"/>
                    <w:hideMark/>
                  </w:tcPr>
                  <w:p w14:paraId="14C498EF" w14:textId="77777777" w:rsidR="0021169E" w:rsidRDefault="0021169E">
                    <w:pPr>
                      <w:pStyle w:val="Bibliography"/>
                      <w:rPr>
                        <w:noProof/>
                        <w:lang w:val="es-ES"/>
                      </w:rPr>
                    </w:pPr>
                    <w:r>
                      <w:rPr>
                        <w:noProof/>
                        <w:lang w:val="es-ES"/>
                      </w:rPr>
                      <w:t xml:space="preserve">[8] </w:t>
                    </w:r>
                  </w:p>
                </w:tc>
                <w:tc>
                  <w:tcPr>
                    <w:tcW w:w="0" w:type="auto"/>
                    <w:hideMark/>
                  </w:tcPr>
                  <w:p w14:paraId="552BBF25" w14:textId="77777777" w:rsidR="0021169E" w:rsidRDefault="0021169E">
                    <w:pPr>
                      <w:pStyle w:val="Bibliography"/>
                      <w:rPr>
                        <w:noProof/>
                        <w:lang w:val="es-ES"/>
                      </w:rPr>
                    </w:pPr>
                    <w:r>
                      <w:rPr>
                        <w:noProof/>
                        <w:lang w:val="es-ES"/>
                      </w:rPr>
                      <w:t xml:space="preserve">K. A, «PEMBANGUNAN WEBSITE DAN REPOSITORI PADA SISTEM PENJAMIN MUTU (SPM) UNIVERSITAS JENDERAL ACHMAD YANI,» </w:t>
                    </w:r>
                    <w:r>
                      <w:rPr>
                        <w:i/>
                        <w:iCs/>
                        <w:noProof/>
                        <w:lang w:val="es-ES"/>
                      </w:rPr>
                      <w:t xml:space="preserve">Jurnal Muara Sains, Teknologi, Kedokteran dan Ilmu Kesehatan, </w:t>
                    </w:r>
                    <w:r>
                      <w:rPr>
                        <w:noProof/>
                        <w:lang w:val="es-ES"/>
                      </w:rPr>
                      <w:t xml:space="preserve">vol. 1, nº 1, 2017. </w:t>
                    </w:r>
                  </w:p>
                </w:tc>
              </w:tr>
              <w:tr w:rsidR="0021169E" w:rsidRPr="0021169E" w14:paraId="25CBFC96" w14:textId="77777777">
                <w:trPr>
                  <w:divId w:val="1913544443"/>
                  <w:tblCellSpacing w:w="15" w:type="dxa"/>
                </w:trPr>
                <w:tc>
                  <w:tcPr>
                    <w:tcW w:w="50" w:type="pct"/>
                    <w:hideMark/>
                  </w:tcPr>
                  <w:p w14:paraId="5C16F62D" w14:textId="77777777" w:rsidR="0021169E" w:rsidRDefault="0021169E">
                    <w:pPr>
                      <w:pStyle w:val="Bibliography"/>
                      <w:rPr>
                        <w:noProof/>
                        <w:lang w:val="es-ES"/>
                      </w:rPr>
                    </w:pPr>
                    <w:r>
                      <w:rPr>
                        <w:noProof/>
                        <w:lang w:val="es-ES"/>
                      </w:rPr>
                      <w:t xml:space="preserve">[9] </w:t>
                    </w:r>
                  </w:p>
                </w:tc>
                <w:tc>
                  <w:tcPr>
                    <w:tcW w:w="0" w:type="auto"/>
                    <w:hideMark/>
                  </w:tcPr>
                  <w:p w14:paraId="77EEF8CE" w14:textId="77777777" w:rsidR="0021169E" w:rsidRDefault="0021169E">
                    <w:pPr>
                      <w:pStyle w:val="Bibliography"/>
                      <w:rPr>
                        <w:noProof/>
                        <w:lang w:val="es-ES"/>
                      </w:rPr>
                    </w:pPr>
                    <w:r>
                      <w:rPr>
                        <w:noProof/>
                        <w:lang w:val="es-ES"/>
                      </w:rPr>
                      <w:t xml:space="preserve">U. U. T. T. Noly N, «Sistem Penjamin Mutu Internal dan Eksternal pada Lembaga Pendidikan Dasar,» </w:t>
                    </w:r>
                    <w:r>
                      <w:rPr>
                        <w:i/>
                        <w:iCs/>
                        <w:noProof/>
                        <w:lang w:val="es-ES"/>
                      </w:rPr>
                      <w:t xml:space="preserve">Multiverse: Open Multidisciplinary Journal, </w:t>
                    </w:r>
                    <w:r>
                      <w:rPr>
                        <w:noProof/>
                        <w:lang w:val="es-ES"/>
                      </w:rPr>
                      <w:t xml:space="preserve">vol. 1, nº 2, 2022. </w:t>
                    </w:r>
                  </w:p>
                </w:tc>
              </w:tr>
              <w:tr w:rsidR="0021169E" w:rsidRPr="0021169E" w14:paraId="63BC77B0" w14:textId="77777777">
                <w:trPr>
                  <w:divId w:val="1913544443"/>
                  <w:tblCellSpacing w:w="15" w:type="dxa"/>
                </w:trPr>
                <w:tc>
                  <w:tcPr>
                    <w:tcW w:w="50" w:type="pct"/>
                    <w:hideMark/>
                  </w:tcPr>
                  <w:p w14:paraId="1DA5C2D0" w14:textId="77777777" w:rsidR="0021169E" w:rsidRDefault="0021169E">
                    <w:pPr>
                      <w:pStyle w:val="Bibliography"/>
                      <w:rPr>
                        <w:noProof/>
                        <w:lang w:val="es-ES"/>
                      </w:rPr>
                    </w:pPr>
                    <w:r>
                      <w:rPr>
                        <w:noProof/>
                        <w:lang w:val="es-ES"/>
                      </w:rPr>
                      <w:t xml:space="preserve">[10] </w:t>
                    </w:r>
                  </w:p>
                </w:tc>
                <w:tc>
                  <w:tcPr>
                    <w:tcW w:w="0" w:type="auto"/>
                    <w:hideMark/>
                  </w:tcPr>
                  <w:p w14:paraId="7B2F6180" w14:textId="77777777" w:rsidR="0021169E" w:rsidRDefault="0021169E">
                    <w:pPr>
                      <w:pStyle w:val="Bibliography"/>
                      <w:rPr>
                        <w:noProof/>
                        <w:lang w:val="es-ES"/>
                      </w:rPr>
                    </w:pPr>
                    <w:r>
                      <w:rPr>
                        <w:noProof/>
                        <w:lang w:val="es-ES"/>
                      </w:rPr>
                      <w:t xml:space="preserve">K. Aeni, «KEARSIPAN, PENERAPAN CODEIGNITER UNTUK SISTEM INFORMASI,» </w:t>
                    </w:r>
                    <w:r>
                      <w:rPr>
                        <w:i/>
                        <w:iCs/>
                        <w:noProof/>
                        <w:lang w:val="es-ES"/>
                      </w:rPr>
                      <w:t xml:space="preserve">Jurnal Teknologi Informasi: Jurnal Keilmuan dan Aplikasi Bidang Teknik Informatika, </w:t>
                    </w:r>
                    <w:r>
                      <w:rPr>
                        <w:noProof/>
                        <w:lang w:val="es-ES"/>
                      </w:rPr>
                      <w:t xml:space="preserve">vol. 15, nº 2, 2021. </w:t>
                    </w:r>
                  </w:p>
                </w:tc>
              </w:tr>
            </w:tbl>
            <w:p w14:paraId="50489572" w14:textId="77777777" w:rsidR="0021169E" w:rsidRPr="0021169E" w:rsidRDefault="0021169E">
              <w:pPr>
                <w:divId w:val="1913544443"/>
                <w:rPr>
                  <w:noProof/>
                  <w:lang w:val="es-ES"/>
                </w:rPr>
              </w:pPr>
            </w:p>
            <w:p w14:paraId="61BD4209" w14:textId="1034A4D8" w:rsidR="003C1F92" w:rsidRDefault="003C1F92" w:rsidP="00AE7873">
              <w:r>
                <w:rPr>
                  <w:b/>
                  <w:bCs/>
                  <w:noProof/>
                </w:rPr>
                <w:fldChar w:fldCharType="end"/>
              </w:r>
            </w:p>
          </w:sdtContent>
        </w:sdt>
      </w:sdtContent>
    </w:sdt>
    <w:p w14:paraId="76783711" w14:textId="2BEA40BB" w:rsidR="00E425C4" w:rsidRPr="003C1F92" w:rsidRDefault="00E425C4" w:rsidP="001E4060">
      <w:pPr>
        <w:spacing w:line="360" w:lineRule="auto"/>
        <w:ind w:left="993"/>
        <w:jc w:val="both"/>
      </w:pPr>
    </w:p>
    <w:p w14:paraId="20BCE0D6" w14:textId="77777777" w:rsidR="00DF13A0" w:rsidRPr="003C1F92" w:rsidRDefault="00DF13A0" w:rsidP="00DF13A0">
      <w:pPr>
        <w:spacing w:line="360" w:lineRule="auto"/>
        <w:ind w:left="993"/>
        <w:jc w:val="both"/>
      </w:pPr>
    </w:p>
    <w:p w14:paraId="090A3E8C" w14:textId="77777777" w:rsidR="00DF13A0" w:rsidRPr="003C1F92" w:rsidRDefault="00DF13A0"/>
    <w:sectPr w:rsidR="00DF13A0" w:rsidRPr="003C1F92" w:rsidSect="00E75591">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1FF9"/>
    <w:multiLevelType w:val="hybridMultilevel"/>
    <w:tmpl w:val="0AF222FE"/>
    <w:lvl w:ilvl="0" w:tplc="0409000F">
      <w:start w:val="1"/>
      <w:numFmt w:val="decimal"/>
      <w:lvlText w:val="%1."/>
      <w:lvlJc w:val="left"/>
      <w:pPr>
        <w:ind w:left="1211" w:hanging="360"/>
      </w:pPr>
      <w:rPr>
        <w:rFonts w:hint="default"/>
      </w:rPr>
    </w:lvl>
    <w:lvl w:ilvl="1" w:tplc="04210011">
      <w:start w:val="1"/>
      <w:numFmt w:val="decimal"/>
      <w:lvlText w:val="%2)"/>
      <w:lvlJc w:val="left"/>
      <w:pPr>
        <w:ind w:left="1931" w:hanging="360"/>
      </w:pPr>
      <w:rPr>
        <w:rFonts w:hint="default"/>
      </w:rPr>
    </w:lvl>
    <w:lvl w:ilvl="2" w:tplc="0409001B">
      <w:start w:val="1"/>
      <w:numFmt w:val="lowerRoman"/>
      <w:lvlText w:val="%3."/>
      <w:lvlJc w:val="right"/>
      <w:pPr>
        <w:ind w:left="2651" w:hanging="180"/>
      </w:pPr>
    </w:lvl>
    <w:lvl w:ilvl="3" w:tplc="D6B81310">
      <w:start w:val="1"/>
      <w:numFmt w:val="upperLetter"/>
      <w:lvlText w:val="%4."/>
      <w:lvlJc w:val="left"/>
      <w:pPr>
        <w:ind w:left="3371" w:hanging="360"/>
      </w:pPr>
      <w:rPr>
        <w:rFonts w:hint="default"/>
      </w:r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0C1603C"/>
    <w:multiLevelType w:val="hybridMultilevel"/>
    <w:tmpl w:val="2F2E751C"/>
    <w:lvl w:ilvl="0" w:tplc="0421000F">
      <w:start w:val="1"/>
      <w:numFmt w:val="decimal"/>
      <w:lvlText w:val="%1."/>
      <w:lvlJc w:val="left"/>
      <w:pPr>
        <w:tabs>
          <w:tab w:val="num" w:pos="870"/>
        </w:tabs>
        <w:ind w:left="870" w:hanging="360"/>
      </w:pPr>
    </w:lvl>
    <w:lvl w:ilvl="1" w:tplc="04090019" w:tentative="1">
      <w:start w:val="1"/>
      <w:numFmt w:val="lowerLetter"/>
      <w:lvlText w:val="%2."/>
      <w:lvlJc w:val="left"/>
      <w:pPr>
        <w:tabs>
          <w:tab w:val="num" w:pos="776"/>
        </w:tabs>
        <w:ind w:left="776" w:hanging="360"/>
      </w:pPr>
    </w:lvl>
    <w:lvl w:ilvl="2" w:tplc="0409001B" w:tentative="1">
      <w:start w:val="1"/>
      <w:numFmt w:val="lowerRoman"/>
      <w:lvlText w:val="%3."/>
      <w:lvlJc w:val="right"/>
      <w:pPr>
        <w:tabs>
          <w:tab w:val="num" w:pos="1496"/>
        </w:tabs>
        <w:ind w:left="1496" w:hanging="180"/>
      </w:pPr>
    </w:lvl>
    <w:lvl w:ilvl="3" w:tplc="0409000F" w:tentative="1">
      <w:start w:val="1"/>
      <w:numFmt w:val="decimal"/>
      <w:lvlText w:val="%4."/>
      <w:lvlJc w:val="left"/>
      <w:pPr>
        <w:tabs>
          <w:tab w:val="num" w:pos="2216"/>
        </w:tabs>
        <w:ind w:left="2216" w:hanging="360"/>
      </w:pPr>
    </w:lvl>
    <w:lvl w:ilvl="4" w:tplc="04090019" w:tentative="1">
      <w:start w:val="1"/>
      <w:numFmt w:val="lowerLetter"/>
      <w:lvlText w:val="%5."/>
      <w:lvlJc w:val="left"/>
      <w:pPr>
        <w:tabs>
          <w:tab w:val="num" w:pos="2936"/>
        </w:tabs>
        <w:ind w:left="2936" w:hanging="360"/>
      </w:pPr>
    </w:lvl>
    <w:lvl w:ilvl="5" w:tplc="0409001B" w:tentative="1">
      <w:start w:val="1"/>
      <w:numFmt w:val="lowerRoman"/>
      <w:lvlText w:val="%6."/>
      <w:lvlJc w:val="right"/>
      <w:pPr>
        <w:tabs>
          <w:tab w:val="num" w:pos="3656"/>
        </w:tabs>
        <w:ind w:left="3656" w:hanging="180"/>
      </w:pPr>
    </w:lvl>
    <w:lvl w:ilvl="6" w:tplc="0409000F" w:tentative="1">
      <w:start w:val="1"/>
      <w:numFmt w:val="decimal"/>
      <w:lvlText w:val="%7."/>
      <w:lvlJc w:val="left"/>
      <w:pPr>
        <w:tabs>
          <w:tab w:val="num" w:pos="4376"/>
        </w:tabs>
        <w:ind w:left="4376" w:hanging="360"/>
      </w:pPr>
    </w:lvl>
    <w:lvl w:ilvl="7" w:tplc="04090019" w:tentative="1">
      <w:start w:val="1"/>
      <w:numFmt w:val="lowerLetter"/>
      <w:lvlText w:val="%8."/>
      <w:lvlJc w:val="left"/>
      <w:pPr>
        <w:tabs>
          <w:tab w:val="num" w:pos="5096"/>
        </w:tabs>
        <w:ind w:left="5096" w:hanging="360"/>
      </w:pPr>
    </w:lvl>
    <w:lvl w:ilvl="8" w:tplc="0409001B" w:tentative="1">
      <w:start w:val="1"/>
      <w:numFmt w:val="lowerRoman"/>
      <w:lvlText w:val="%9."/>
      <w:lvlJc w:val="right"/>
      <w:pPr>
        <w:tabs>
          <w:tab w:val="num" w:pos="5816"/>
        </w:tabs>
        <w:ind w:left="5816" w:hanging="180"/>
      </w:pPr>
    </w:lvl>
  </w:abstractNum>
  <w:abstractNum w:abstractNumId="2" w15:restartNumberingAfterBreak="0">
    <w:nsid w:val="12B1540E"/>
    <w:multiLevelType w:val="hybridMultilevel"/>
    <w:tmpl w:val="77162C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EBC4F7F"/>
    <w:multiLevelType w:val="hybridMultilevel"/>
    <w:tmpl w:val="E66C50A6"/>
    <w:lvl w:ilvl="0" w:tplc="04210011">
      <w:start w:val="1"/>
      <w:numFmt w:val="decimal"/>
      <w:lvlText w:val="%1)"/>
      <w:lvlJc w:val="left"/>
      <w:pPr>
        <w:ind w:left="2232" w:hanging="360"/>
      </w:pPr>
      <w:rPr>
        <w:rFonts w:hint="default"/>
        <w:b w:val="0"/>
        <w:sz w:val="24"/>
      </w:rPr>
    </w:lvl>
    <w:lvl w:ilvl="1" w:tplc="04090019">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38F602D3"/>
    <w:multiLevelType w:val="hybridMultilevel"/>
    <w:tmpl w:val="302C6F68"/>
    <w:lvl w:ilvl="0" w:tplc="40881EE4">
      <w:start w:val="1"/>
      <w:numFmt w:val="decimal"/>
      <w:lvlText w:val="%1."/>
      <w:lvlJc w:val="left"/>
      <w:pPr>
        <w:tabs>
          <w:tab w:val="num" w:pos="900"/>
        </w:tabs>
        <w:ind w:left="900" w:hanging="5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6F44F492">
      <w:start w:val="1"/>
      <w:numFmt w:val="lowerLetter"/>
      <w:lvlText w:val="%5."/>
      <w:lvlJc w:val="left"/>
      <w:pPr>
        <w:tabs>
          <w:tab w:val="num" w:pos="3600"/>
        </w:tabs>
        <w:ind w:left="3600" w:hanging="360"/>
      </w:pPr>
      <w:rPr>
        <w:rFonts w:ascii="Times New Roman" w:hAnsi="Times New Roman" w:cs="Times New Roman" w:hint="default"/>
        <w:b w:val="0"/>
        <w:i w:val="0"/>
        <w:sz w:val="24"/>
        <w:szCs w:val="24"/>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5726AE1"/>
    <w:multiLevelType w:val="hybridMultilevel"/>
    <w:tmpl w:val="067AB7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663A8"/>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B37AF3"/>
    <w:multiLevelType w:val="hybridMultilevel"/>
    <w:tmpl w:val="FA202AB6"/>
    <w:lvl w:ilvl="0" w:tplc="2D34679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DCC163F"/>
    <w:multiLevelType w:val="hybridMultilevel"/>
    <w:tmpl w:val="5A9C7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0541A"/>
    <w:multiLevelType w:val="hybridMultilevel"/>
    <w:tmpl w:val="296A2C70"/>
    <w:lvl w:ilvl="0" w:tplc="BC8CE9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8A779C9"/>
    <w:multiLevelType w:val="hybridMultilevel"/>
    <w:tmpl w:val="47B0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512077">
    <w:abstractNumId w:val="4"/>
  </w:num>
  <w:num w:numId="2" w16cid:durableId="2057661186">
    <w:abstractNumId w:val="3"/>
  </w:num>
  <w:num w:numId="3" w16cid:durableId="98961383">
    <w:abstractNumId w:val="0"/>
  </w:num>
  <w:num w:numId="4" w16cid:durableId="1048336308">
    <w:abstractNumId w:val="8"/>
  </w:num>
  <w:num w:numId="5" w16cid:durableId="904686642">
    <w:abstractNumId w:val="5"/>
  </w:num>
  <w:num w:numId="6" w16cid:durableId="2111967424">
    <w:abstractNumId w:val="10"/>
  </w:num>
  <w:num w:numId="7" w16cid:durableId="10886902">
    <w:abstractNumId w:val="1"/>
  </w:num>
  <w:num w:numId="8" w16cid:durableId="611278179">
    <w:abstractNumId w:val="9"/>
  </w:num>
  <w:num w:numId="9" w16cid:durableId="306017071">
    <w:abstractNumId w:val="7"/>
  </w:num>
  <w:num w:numId="10" w16cid:durableId="783378372">
    <w:abstractNumId w:val="2"/>
  </w:num>
  <w:num w:numId="11" w16cid:durableId="6108646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hurrohman Solehudin">
    <w15:presenceInfo w15:providerId="Windows Live" w15:userId="4cc16ecc8c9fc2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61"/>
    <w:rsid w:val="000A353F"/>
    <w:rsid w:val="0014368E"/>
    <w:rsid w:val="001E4060"/>
    <w:rsid w:val="0021169E"/>
    <w:rsid w:val="00343088"/>
    <w:rsid w:val="00365A61"/>
    <w:rsid w:val="003C1F92"/>
    <w:rsid w:val="004922E5"/>
    <w:rsid w:val="00573CE0"/>
    <w:rsid w:val="005C47B0"/>
    <w:rsid w:val="0064613E"/>
    <w:rsid w:val="00740C1B"/>
    <w:rsid w:val="008A6144"/>
    <w:rsid w:val="008F79B5"/>
    <w:rsid w:val="00955FD6"/>
    <w:rsid w:val="009F4769"/>
    <w:rsid w:val="00AE7873"/>
    <w:rsid w:val="00AF3AEA"/>
    <w:rsid w:val="00B8303F"/>
    <w:rsid w:val="00DF13A0"/>
    <w:rsid w:val="00E173DB"/>
    <w:rsid w:val="00E425C4"/>
    <w:rsid w:val="00E5365E"/>
    <w:rsid w:val="00E75591"/>
    <w:rsid w:val="00E90E93"/>
    <w:rsid w:val="00EB06F7"/>
    <w:rsid w:val="00EC2C8C"/>
    <w:rsid w:val="00F02D49"/>
    <w:rsid w:val="00FA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9423"/>
  <w15:chartTrackingRefBased/>
  <w15:docId w15:val="{D3081919-BACC-4E5E-842F-2F1BAC0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A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C1F9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13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F13A0"/>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F13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F13A0"/>
    <w:rPr>
      <w:rFonts w:ascii="Cambria" w:eastAsia="Times New Roman" w:hAnsi="Cambria" w:cs="Times New Roman"/>
      <w:b/>
      <w:bCs/>
      <w:sz w:val="26"/>
      <w:szCs w:val="26"/>
    </w:rPr>
  </w:style>
  <w:style w:type="character" w:customStyle="1" w:styleId="Heading4Char">
    <w:name w:val="Heading 4 Char"/>
    <w:basedOn w:val="DefaultParagraphFont"/>
    <w:link w:val="Heading4"/>
    <w:rsid w:val="00DF13A0"/>
    <w:rPr>
      <w:rFonts w:ascii="Calibri" w:eastAsia="Times New Roman" w:hAnsi="Calibri" w:cs="Times New Roman"/>
      <w:b/>
      <w:bCs/>
      <w:sz w:val="28"/>
      <w:szCs w:val="28"/>
    </w:rPr>
  </w:style>
  <w:style w:type="paragraph" w:styleId="ListParagraph">
    <w:name w:val="List Paragraph"/>
    <w:aliases w:val="Body of text"/>
    <w:basedOn w:val="Normal"/>
    <w:next w:val="Heading2"/>
    <w:link w:val="ListParagraphChar"/>
    <w:uiPriority w:val="34"/>
    <w:qFormat/>
    <w:rsid w:val="00DF13A0"/>
    <w:pPr>
      <w:spacing w:after="200" w:line="276" w:lineRule="auto"/>
      <w:ind w:left="720"/>
      <w:contextualSpacing/>
    </w:pPr>
    <w:rPr>
      <w:rFonts w:ascii="Calibri" w:eastAsia="Calibri" w:hAnsi="Calibri"/>
      <w:sz w:val="22"/>
      <w:szCs w:val="22"/>
      <w:lang w:val="x-none"/>
    </w:rPr>
  </w:style>
  <w:style w:type="character" w:customStyle="1" w:styleId="ListParagraphChar">
    <w:name w:val="List Paragraph Char"/>
    <w:aliases w:val="Body of text Char"/>
    <w:link w:val="ListParagraph"/>
    <w:uiPriority w:val="34"/>
    <w:rsid w:val="00DF13A0"/>
    <w:rPr>
      <w:rFonts w:ascii="Calibri" w:eastAsia="Calibri" w:hAnsi="Calibri" w:cs="Times New Roman"/>
      <w:lang w:val="x-none"/>
    </w:rPr>
  </w:style>
  <w:style w:type="paragraph" w:customStyle="1" w:styleId="Default">
    <w:name w:val="Default"/>
    <w:rsid w:val="00DF13A0"/>
    <w:pPr>
      <w:autoSpaceDE w:val="0"/>
      <w:autoSpaceDN w:val="0"/>
      <w:adjustRightInd w:val="0"/>
      <w:spacing w:after="0" w:line="240" w:lineRule="auto"/>
    </w:pPr>
    <w:rPr>
      <w:rFonts w:ascii="Calibri" w:eastAsia="Times New Roman" w:hAnsi="Calibri" w:cs="Calibri"/>
      <w:color w:val="000000"/>
      <w:sz w:val="24"/>
      <w:szCs w:val="24"/>
      <w:lang w:val="id-ID" w:eastAsia="id-ID"/>
    </w:rPr>
  </w:style>
  <w:style w:type="table" w:styleId="TableGrid">
    <w:name w:val="Table Grid"/>
    <w:basedOn w:val="TableNormal"/>
    <w:uiPriority w:val="39"/>
    <w:rsid w:val="00DF13A0"/>
    <w:pPr>
      <w:spacing w:after="0" w:line="240" w:lineRule="auto"/>
    </w:pPr>
    <w:rPr>
      <w:rFonts w:ascii="Times New Roman" w:eastAsia="Times New Roman" w:hAnsi="Times New Roman"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DF13A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E90E93"/>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425C4"/>
    <w:rPr>
      <w:color w:val="666666"/>
    </w:rPr>
  </w:style>
  <w:style w:type="character" w:customStyle="1" w:styleId="Heading1Char">
    <w:name w:val="Heading 1 Char"/>
    <w:basedOn w:val="DefaultParagraphFont"/>
    <w:link w:val="Heading1"/>
    <w:uiPriority w:val="9"/>
    <w:rsid w:val="003C1F9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C1F92"/>
  </w:style>
  <w:style w:type="paragraph" w:styleId="TOCHeading">
    <w:name w:val="TOC Heading"/>
    <w:basedOn w:val="Heading1"/>
    <w:next w:val="Normal"/>
    <w:uiPriority w:val="39"/>
    <w:unhideWhenUsed/>
    <w:qFormat/>
    <w:rsid w:val="005C47B0"/>
    <w:pPr>
      <w:outlineLvl w:val="9"/>
    </w:pPr>
  </w:style>
  <w:style w:type="paragraph" w:styleId="TOC2">
    <w:name w:val="toc 2"/>
    <w:basedOn w:val="Normal"/>
    <w:next w:val="Normal"/>
    <w:autoRedefine/>
    <w:uiPriority w:val="39"/>
    <w:unhideWhenUsed/>
    <w:rsid w:val="005C47B0"/>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5C47B0"/>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5C47B0"/>
    <w:pPr>
      <w:ind w:left="480"/>
    </w:pPr>
    <w:rPr>
      <w:rFonts w:asciiTheme="minorHAnsi" w:hAnsiTheme="minorHAnsi" w:cstheme="minorHAnsi"/>
      <w:sz w:val="20"/>
      <w:szCs w:val="20"/>
    </w:rPr>
  </w:style>
  <w:style w:type="character" w:styleId="Hyperlink">
    <w:name w:val="Hyperlink"/>
    <w:basedOn w:val="DefaultParagraphFont"/>
    <w:uiPriority w:val="99"/>
    <w:unhideWhenUsed/>
    <w:rsid w:val="005C47B0"/>
    <w:rPr>
      <w:color w:val="0563C1" w:themeColor="hyperlink"/>
      <w:u w:val="single"/>
    </w:rPr>
  </w:style>
  <w:style w:type="paragraph" w:styleId="TOC4">
    <w:name w:val="toc 4"/>
    <w:basedOn w:val="Normal"/>
    <w:next w:val="Normal"/>
    <w:autoRedefine/>
    <w:uiPriority w:val="39"/>
    <w:unhideWhenUsed/>
    <w:rsid w:val="005C47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C47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C47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C47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C47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C47B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0844">
      <w:bodyDiv w:val="1"/>
      <w:marLeft w:val="0"/>
      <w:marRight w:val="0"/>
      <w:marTop w:val="0"/>
      <w:marBottom w:val="0"/>
      <w:divBdr>
        <w:top w:val="none" w:sz="0" w:space="0" w:color="auto"/>
        <w:left w:val="none" w:sz="0" w:space="0" w:color="auto"/>
        <w:bottom w:val="none" w:sz="0" w:space="0" w:color="auto"/>
        <w:right w:val="none" w:sz="0" w:space="0" w:color="auto"/>
      </w:divBdr>
    </w:div>
    <w:div w:id="136385621">
      <w:bodyDiv w:val="1"/>
      <w:marLeft w:val="0"/>
      <w:marRight w:val="0"/>
      <w:marTop w:val="0"/>
      <w:marBottom w:val="0"/>
      <w:divBdr>
        <w:top w:val="none" w:sz="0" w:space="0" w:color="auto"/>
        <w:left w:val="none" w:sz="0" w:space="0" w:color="auto"/>
        <w:bottom w:val="none" w:sz="0" w:space="0" w:color="auto"/>
        <w:right w:val="none" w:sz="0" w:space="0" w:color="auto"/>
      </w:divBdr>
    </w:div>
    <w:div w:id="217977820">
      <w:bodyDiv w:val="1"/>
      <w:marLeft w:val="0"/>
      <w:marRight w:val="0"/>
      <w:marTop w:val="0"/>
      <w:marBottom w:val="0"/>
      <w:divBdr>
        <w:top w:val="none" w:sz="0" w:space="0" w:color="auto"/>
        <w:left w:val="none" w:sz="0" w:space="0" w:color="auto"/>
        <w:bottom w:val="none" w:sz="0" w:space="0" w:color="auto"/>
        <w:right w:val="none" w:sz="0" w:space="0" w:color="auto"/>
      </w:divBdr>
    </w:div>
    <w:div w:id="346833998">
      <w:bodyDiv w:val="1"/>
      <w:marLeft w:val="0"/>
      <w:marRight w:val="0"/>
      <w:marTop w:val="0"/>
      <w:marBottom w:val="0"/>
      <w:divBdr>
        <w:top w:val="none" w:sz="0" w:space="0" w:color="auto"/>
        <w:left w:val="none" w:sz="0" w:space="0" w:color="auto"/>
        <w:bottom w:val="none" w:sz="0" w:space="0" w:color="auto"/>
        <w:right w:val="none" w:sz="0" w:space="0" w:color="auto"/>
      </w:divBdr>
    </w:div>
    <w:div w:id="365836335">
      <w:bodyDiv w:val="1"/>
      <w:marLeft w:val="0"/>
      <w:marRight w:val="0"/>
      <w:marTop w:val="0"/>
      <w:marBottom w:val="0"/>
      <w:divBdr>
        <w:top w:val="none" w:sz="0" w:space="0" w:color="auto"/>
        <w:left w:val="none" w:sz="0" w:space="0" w:color="auto"/>
        <w:bottom w:val="none" w:sz="0" w:space="0" w:color="auto"/>
        <w:right w:val="none" w:sz="0" w:space="0" w:color="auto"/>
      </w:divBdr>
    </w:div>
    <w:div w:id="454100337">
      <w:bodyDiv w:val="1"/>
      <w:marLeft w:val="0"/>
      <w:marRight w:val="0"/>
      <w:marTop w:val="0"/>
      <w:marBottom w:val="0"/>
      <w:divBdr>
        <w:top w:val="none" w:sz="0" w:space="0" w:color="auto"/>
        <w:left w:val="none" w:sz="0" w:space="0" w:color="auto"/>
        <w:bottom w:val="none" w:sz="0" w:space="0" w:color="auto"/>
        <w:right w:val="none" w:sz="0" w:space="0" w:color="auto"/>
      </w:divBdr>
    </w:div>
    <w:div w:id="463081609">
      <w:bodyDiv w:val="1"/>
      <w:marLeft w:val="0"/>
      <w:marRight w:val="0"/>
      <w:marTop w:val="0"/>
      <w:marBottom w:val="0"/>
      <w:divBdr>
        <w:top w:val="none" w:sz="0" w:space="0" w:color="auto"/>
        <w:left w:val="none" w:sz="0" w:space="0" w:color="auto"/>
        <w:bottom w:val="none" w:sz="0" w:space="0" w:color="auto"/>
        <w:right w:val="none" w:sz="0" w:space="0" w:color="auto"/>
      </w:divBdr>
    </w:div>
    <w:div w:id="466433479">
      <w:bodyDiv w:val="1"/>
      <w:marLeft w:val="0"/>
      <w:marRight w:val="0"/>
      <w:marTop w:val="0"/>
      <w:marBottom w:val="0"/>
      <w:divBdr>
        <w:top w:val="none" w:sz="0" w:space="0" w:color="auto"/>
        <w:left w:val="none" w:sz="0" w:space="0" w:color="auto"/>
        <w:bottom w:val="none" w:sz="0" w:space="0" w:color="auto"/>
        <w:right w:val="none" w:sz="0" w:space="0" w:color="auto"/>
      </w:divBdr>
    </w:div>
    <w:div w:id="1049256442">
      <w:bodyDiv w:val="1"/>
      <w:marLeft w:val="0"/>
      <w:marRight w:val="0"/>
      <w:marTop w:val="0"/>
      <w:marBottom w:val="0"/>
      <w:divBdr>
        <w:top w:val="none" w:sz="0" w:space="0" w:color="auto"/>
        <w:left w:val="none" w:sz="0" w:space="0" w:color="auto"/>
        <w:bottom w:val="none" w:sz="0" w:space="0" w:color="auto"/>
        <w:right w:val="none" w:sz="0" w:space="0" w:color="auto"/>
      </w:divBdr>
    </w:div>
    <w:div w:id="1533685873">
      <w:bodyDiv w:val="1"/>
      <w:marLeft w:val="0"/>
      <w:marRight w:val="0"/>
      <w:marTop w:val="0"/>
      <w:marBottom w:val="0"/>
      <w:divBdr>
        <w:top w:val="none" w:sz="0" w:space="0" w:color="auto"/>
        <w:left w:val="none" w:sz="0" w:space="0" w:color="auto"/>
        <w:bottom w:val="none" w:sz="0" w:space="0" w:color="auto"/>
        <w:right w:val="none" w:sz="0" w:space="0" w:color="auto"/>
      </w:divBdr>
    </w:div>
    <w:div w:id="1623221684">
      <w:bodyDiv w:val="1"/>
      <w:marLeft w:val="0"/>
      <w:marRight w:val="0"/>
      <w:marTop w:val="0"/>
      <w:marBottom w:val="0"/>
      <w:divBdr>
        <w:top w:val="none" w:sz="0" w:space="0" w:color="auto"/>
        <w:left w:val="none" w:sz="0" w:space="0" w:color="auto"/>
        <w:bottom w:val="none" w:sz="0" w:space="0" w:color="auto"/>
        <w:right w:val="none" w:sz="0" w:space="0" w:color="auto"/>
      </w:divBdr>
    </w:div>
    <w:div w:id="1843661194">
      <w:bodyDiv w:val="1"/>
      <w:marLeft w:val="0"/>
      <w:marRight w:val="0"/>
      <w:marTop w:val="0"/>
      <w:marBottom w:val="0"/>
      <w:divBdr>
        <w:top w:val="none" w:sz="0" w:space="0" w:color="auto"/>
        <w:left w:val="none" w:sz="0" w:space="0" w:color="auto"/>
        <w:bottom w:val="none" w:sz="0" w:space="0" w:color="auto"/>
        <w:right w:val="none" w:sz="0" w:space="0" w:color="auto"/>
      </w:divBdr>
    </w:div>
    <w:div w:id="1913544443">
      <w:bodyDiv w:val="1"/>
      <w:marLeft w:val="0"/>
      <w:marRight w:val="0"/>
      <w:marTop w:val="0"/>
      <w:marBottom w:val="0"/>
      <w:divBdr>
        <w:top w:val="none" w:sz="0" w:space="0" w:color="auto"/>
        <w:left w:val="none" w:sz="0" w:space="0" w:color="auto"/>
        <w:bottom w:val="none" w:sz="0" w:space="0" w:color="auto"/>
        <w:right w:val="none" w:sz="0" w:space="0" w:color="auto"/>
      </w:divBdr>
    </w:div>
    <w:div w:id="197768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lulusan.poltektegal.ac.id/wp-content/uploads/2014/09/logo-poltek.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02730D-7618-452C-B824-066D2E490DA0}">
  <we:reference id="wa200005502" version="1.0.0.11" store="id-ID"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7F88415-F228-45D1-B997-6A4C703AD9ED}">
  <we:reference id="wa104382081" version="1.55.1.0" store="en-US" storeType="OMEX"/>
  <we:alternateReferences>
    <we:reference id="wa104382081" version="1.55.1.0" store="en-US" storeType="OMEX"/>
  </we:alternateReferences>
  <we:properties>
    <we:property name="MENDELEY_CITATIONS" value="[{&quot;citationID&quot;:&quot;MENDELEY_CITATION_6885f34d-0ab0-4fb8-b1e1-d3e5a5df07d3&quot;,&quot;properties&quot;:{&quot;noteIndex&quot;:0},&quot;isEdited&quot;:false,&quot;manualOverride&quot;:{&quot;isManuallyOverridden&quot;:false,&quot;citeprocText&quot;:&quot;(Aeni, 2021; Betha Sidik, 2018; Darmawan et al., 2014; Firdaus &amp;#38; Irfan, 2020; Hanif Aulia Sabri et al., 2022a, 2022b, 2022c; Kisbianty &amp;#38; Irawan, 2018; Komarudin &amp;#38; P., 2017; Londjo, 2021; Muqorobin &amp;#38; Rozaq Rais, 2022; Noly et al., 2022; Putra et al., 2019; Sanjaya &amp;#38; Nurfitriana Handayani, 2021; Shahu Gaikwad &amp;#38; Adkar, 2019)&quot;,&quot;manualOverrideText&quot;:&quot;&quot;},&quot;citationTag&quot;:&quot;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&quot;,&quot;citationItems&quot;:[{&quot;id&quot;:&quot;e4b79da1-757b-38a5-89ed-fe1f58344776&quot;,&quot;itemData&quot;:{&quot;type&quot;:&quot;article-journal&quot;,&quot;id&quot;:&quot;e4b79da1-757b-38a5-89ed-fe1f58344776&quot;,&quot;title&quot;:&quot;Clustering Data Evaluasi Standar Sistem Penjamin Mutu Internal (Studi Kasus: Jurusan Teknologi Informasi Politeknik Negeri Padang)&quot;,&quot;author&quot;:[{&quot;family&quot;:&quot;Hanif Aulia Sabri&quot;,&quot;given&quot;:&quot;&quot;,&quot;parse-names&quot;:false,&quot;dropping-particle&quot;:&quot;&quot;,&quot;non-dropping-particle&quot;:&quot;&quot;},{&quot;family&quot;:&quot;Yulherniwati&quot;,&quot;given&quot;:&quot;&quot;,&quot;parse-names&quot;:false,&quot;dropping-particle&quot;:&quot;&quot;,&quot;non-dropping-particle&quot;:&quot;&quot;},{&quot;family&quot;:&quot;Rozi&quot;,&quot;given&quot;:&quot;Fazrol&quot;,&quot;parse-names&quot;:false,&quot;dropping-particle&quot;:&quot;&quot;,&quot;non-dropping-particle&quot;:&quot;&quot;}],&quot;container-title&quot;:&quot;JITSI : Jurnal Ilmiah Teknologi Sistem Informasi&quot;,&quot;DOI&quot;:&quot;10.30630/jitsi.3.4.99&quot;,&quot;ISSN&quot;:&quot;2722-4619&quot;,&quot;issued&quot;:{&quot;date-parts&quot;:[[2022]]},&quot;abstract&quot;:&quot;Undang-undang Nomor 12 Tahun 2012 tentang Pendidikan Tinggi mengatur kebijakan otonomi perguruan tinggi dalam meningkatkan mutu pendidikan perguruan adalah Sistem Penjamin Mutu Perguruan Tinggi (SPM-PT). Dalam SPM-PT terdapat struktur dan mekanisme yang terdiri atas Sistem Penjamin MutuInternal (SPMI), Sistem Penjamin Mutu Eksternal (SPME) dan Pangkalan Data (PD Dikti). Evaluasi pada jurusan Teknologi Informasi dilaksanakan setiap tahunnya. Pada siklus SPMI terdapat beberapa tahap yaitu Penetapan, Pelaksanaan, Evaluasi, Pengendalian dan Peningkatan (P-P-E-P-P). Peninjauan mutu pendidikan dilakukan pada siklus ketiga dari P-P-E-P-P yaitu tahap evaluasi. Dalam pengolahan data hasil penilaian evaluasi auditor masih menghabiskan banyak waktu serta sering ditemukan kesalahan. Serta dari hasil penilaian auditor yang meliputi sejumlah butir standar, jurusan perlu memprioritaskan butir standar mana yang akan diperbaiki atau ditingkat terlebih dahulu. Dalam hal evaluasi oleh auditor diperlukan mekanisme penginputan yang lebih memudahkan auditor. Oleh sebab itu dalam penelitian ini dikembangkan aplikasi berbasis android untuk memudahkan input data evaluasi butir standar SPMI oleh auditor. Di samping itu juga dilakukan pengelompokkan butir standar yang punya pengaruh yang sama terhadap mutu prodi. Metode pengelompokkan yang dilakukan menggunakan salah satu algoritma Clustering yaitu Hierarchical Clustering yang akan menghasilkan Cluster yang telah dikelompokkan berdasarkan pengaruh antar butir mutu lainnya. Sehingga dari sekian banyak butir standar, dapat ditentukan butir yang bisa diprioritaskan untuk ditingkatkan.&quot;,&quot;issue&quot;:&quot;4&quot;,&quot;volume&quot;:&quot;3&quot;,&quot;container-title-short&quot;:&quot;&quot;},&quot;isTemporary&quot;:false},{&quot;id&quot;:&quot;e9a0ef62-3348-3cce-adee-1de8a8cb1463&quot;,&quot;itemData&quot;:{&quot;type&quot;:&quot;article-journal&quot;,&quot;id&quot;:&quot;e9a0ef62-3348-3cce-adee-1de8a8cb1463&quot;,&quot;title&quot;:&quot;Rancang Bangun Sistem Informasi Arsip Berbasis Web Menggunakan Framework Codeigniter&quot;,&quot;author&quot;:[{&quot;family&quot;:&quot;Firdaus&quot;,&quot;given&quot;:&quot;Novemli&quot;,&quot;parse-names&quot;:false,&quot;dropping-particle&quot;:&quot;&quot;,&quot;non-dropping-particle&quot;:&quot;&quot;},{&quot;family&quot;:&quot;Irfan&quot;,&quot;given&quot;:&quot;Dedy&quot;,&quot;parse-names&quot;:false,&quot;dropping-particle&quot;:&quot;&quot;,&quot;non-dropping-particle&quot;:&quot;&quot;}],&quot;container-title&quot;:&quot;Voteteknika (Vocational Teknik Elektronika dan Informatika)&quot;,&quot;DOI&quot;:&quot;10.24036/voteteknika.v8i1.107759&quot;,&quot;ISSN&quot;:&quot;2302-3295&quot;,&quot;issued&quot;:{&quot;date-parts&quot;:[[2020]]},&quot;abstract&quot;:&quot;Arsip merupakan sumber informasi yang sangat penting dalam sebuah kantor, namun pengelolaan arsip sering terabaikan dan belum efisien, hal ini dapat menyebabkan berbagai masalah dari kerusakan arsip sampai hilangnya data arsip. Tujuan dari penelitian ini adalah untuk mengetahui prosedur pengelolaan arsip pada kantor Wali Nagari Air Dingin di Kabupaten Solok. Metode dalam pengumpulan data penelitian yang digunakan adalah observasi, wawancara dan dokumentasi. Berdasarkan hasil pengamatan pada pengelolaan arsip di Wali Nagari Air Dingin meliputi pencatatan surat masuk dan surat keluar dilakukan dengan cara manual, penyimpanan dan pemeliharaan arsip yang kurang baik, tempat penyimpanan arsip yang tidak terawat dan sulit untuk pencarian arsip. Sehingga perlu adanya sistem informasi untuk pengelolaan arsip, sistem informasi arsip dibangun dengan menggunakan bahasa pemograman PHP dan framework CodeIgniter berbasis web. Hasil dari perancangan ini berupa sistem informasi arsip berbasis web yang dapat mengelola pencatatan surat masuk, surat keluar, pencarian surat, dan penyimpanan arsip secara digital.&quot;,&quot;issue&quot;:&quot;1&quot;,&quot;volume&quot;:&quot;8&quot;,&quot;container-title-short&quot;:&quot;&quot;},&quot;isTemporary&quot;:false},{&quot;id&quot;:&quot;04d7dc88-cb46-313a-8943-f7cc64427a3f&quot;,&quot;itemData&quot;:{&quot;type&quot;:&quot;article-journal&quot;,&quot;id&quot;:&quot;04d7dc88-cb46-313a-8943-f7cc64427a3f&quot;,&quot;title&quot;:&quot;PENERAPAN CODEIGNITER UNTUK SISTEM INFORMASI KEARSIPAN&quot;,&quot;author&quot;:[{&quot;family&quot;:&quot;Aeni&quot;,&quot;given&quot;:&quot;Khurotul&quot;,&quot;parse-names&quot;:false,&quot;dropping-particle&quot;:&quot;&quot;,&quot;non-dropping-particle&quot;:&quot;&quot;}],&quot;container-title&quot;:&quot;Jurnal Teknologi Informasi: Jurnal Keilmuan dan Aplikasi Bidang Teknik Informatika&quot;,&quot;DOI&quot;:&quot;10.47111/jti.v15i2.3261&quot;,&quot;issued&quot;:{&quot;date-parts&quot;:[[2021]]},&quot;abstract&quot;:&quot;Arsip merupakan dokumen-dokumen penting dan berharga yang dimiliki oleh sebuah lembaga baik berupa tulisan tangan, video, audio, gambar dan file dokumen lainnya yang harus disimpan dengan baik, karena data-data arsip merupakan serangkaian kegiatan yang dilakukan dan nantinya harus dipertanggung jawabkan. Pada Kantor Kepala Desa Krajan Pekuncen, Kab. Brebes dokumen penting dan data informasi mengenai surat disimpan masih secara manual yaitu dengan menyimpan data-data arsip hanya dilemari, sehingga memungkinkan data surat maupun dokumen tercecer serta memerlukan waktu lama dalam pencarian data maupun pemrosesannya. Data yang diarsipkan berupa dokumen arsip yang terbagi atas beberapa klasifikasi yaitu keuangan, logistik, aset tetap dan aset bergerak. Data arsip lainnya berupa arsip surat yaitu surat masuk dan surat keluar. Pemanfaatan teknologi informasi untuk merancang dan membangun sebuah sistem informasi menggunakan suatu framework yaitu Codeigniter. Framework CI dikembangkan untuk memudahkan dalam developing aplikasi dengan stuktur file source-code nya menggunakan pendekatan Model-View-Controller(MVC) dan pemrograman berorientasi objek. Penggunaan metode waterfall memungkinkan implementasi sistem informasi kearsipan dapat diterapkan di Kantor Kepala Desa Krajan Pekuncen, Kab.Banyumas. Hasil dari pembuatan sistem informasi kearsipan dapat disimpulkan bahwa dibangunnya sistem informasi kearsipan dapat membantu Sekretaris Desa dalam mengolah dan memproses data arsip yang ada di Kantor Kepala Desa Krajan Pekuncen, Kab.Banyumas&quot;,&quot;issue&quot;:&quot;2&quot;,&quot;volume&quot;:&quot;15&quot;,&quot;container-title-short&quot;:&quot;&quot;},&quot;isTemporary&quot;:false},{&quot;id&quot;:&quot;e8d2acfd-879f-39f3-9751-85d427217c4a&quot;,&quot;itemData&quot;:{&quot;type&quot;:&quot;article-journal&quot;,&quot;id&quot;:&quot;e8d2acfd-879f-39f3-9751-85d427217c4a&quot;,&quot;title&quot;:&quot;Implementasi Framework CodeIgniter dan Restful API pada Sistem Informasi Manajemen Tugas Akhir 1st&quot;,&quot;author&quot;:[{&quot;family&quot;:&quot;Putra&quot;,&quot;given&quot;:&quot;Bayu Wijaya&quot;,&quot;parse-names&quot;:false,&quot;dropping-particle&quot;:&quot;&quot;,&quot;non-dropping-particle&quot;:&quot;&quot;},{&quot;family&quot;:&quot;Saputra&quot;,&quot;given&quot;:&quot;Ariansyah&quot;,&quot;parse-names&quot;:false,&quot;dropping-particle&quot;:&quot;&quot;,&quot;non-dropping-particle&quot;:&quot;&quot;},{&quot;family&quot;:&quot;Sanjaya&quot;,&quot;given&quot;:&quot;Rudi&quot;,&quot;parse-names&quot;:false,&quot;dropping-particle&quot;:&quot;&quot;,&quot;non-dropping-particle&quot;:&quot;&quot;},{&quot;family&quot;:&quot;Kurniawan&quot;,&quot;given&quot;:&quot;Dedy&quot;,&quot;parse-names&quot;:false,&quot;dropping-particle&quot;:&quot;&quot;,&quot;non-dropping-particle&quot;:&quot;&quot;}],&quot;container-title&quot;:&quot;Prosiding Annual Research Seminar&quot;,&quot;issued&quot;:{&quot;date-parts&quot;:[[2019]]},&quot;abstract&quot;:&quot;The PHP framework is often used on medium and large scales but is also often used in the development of small-scale information systems. The selection of frameworks and database access methods became an important factor in developing information systems. CodeIgniter is a PHP framework that offers speed and integration with RESTful API between 2 applicable servers. In addition to the performance of an information system, jQuery delivers an attractive interface and enhances the performance of each CodeIgniter process. The model selection of the Framework sourced from existing research to produce a model of information system development is best for the development of small-scale information systems. The implementation of a system developed is a final project management system in college. These results were measured using the SUS method which delivers excellent results reaching 80.88 Abstract-Kerangka kerja PHP sering digunakan pada skala menengah dan besar tetapi juga sering digunakan dalam pengembangan sistem informasi skala kecil. Pemilihan kerangka kerja dan metode akses database menjadi faktor penting dalam mengembangkan sistem informasi. CodeIgniter adalah kerangka kerja PHP yang menawarkan kecepatan dan integrasi dengan RESTful API antara 2 server yang berlaku. Selain kinerja sistem informasi, jQuery memberikan antarmuka yang menarik dan meningkatkan kinerja setiap proses CodeIgniter. Pemilihan model kerangka yang bersumber dari penelitian yang ada untuk menghasilkan model pengembangan sistem informasi yang terbaik untuk pengembangan sistem informasi skala kecil. Pelaksanaan sistem yang dikembangkan adalah sistem manajemen proyek akhir di perguruan tinggi. Hasil ini diukur menggunakan metode SUS yang memberikan hasil yang sangat baik mencapai 80,88&quot;,&quot;issue&quot;:&quot;1&quot;,&quot;volume&quot;:&quot;5&quot;,&quot;container-title-short&quot;:&quot;&quot;},&quot;isTemporary&quot;:false},{&quot;id&quot;:&quot;a7381798-341b-38be-b925-01c16e9d4bd4&quot;,&quot;itemData&quot;:{&quot;type&quot;:&quot;article-journal&quot;,&quot;id&quot;:&quot;a7381798-341b-38be-b925-01c16e9d4bd4&quot;,&quot;title&quot;:&quot;Implementasi White Box Testing Dengan Teknik Basis Path Pada Pengujian Form Login&quot;,&quot;author&quot;:[{&quot;family&quot;:&quot;Londjo&quot;,&quot;given&quot;:&quot;Muammar Farhan&quot;,&quot;parse-names&quot;:false,&quot;dropping-particle&quot;:&quot;&quot;,&quot;non-dropping-particle&quot;:&quot;&quot;}],&quot;container-title&quot;:&quot;Jurnal Siliwaangi&quot;,&quot;ISSN&quot;:&quot;2615-4765&quot;,&quot;issued&quot;:{&quot;date-parts&quot;:[[2021]]},&quot;abstract&quot;:&quot;Form login dalam sebuah aplikasi dapat digunakan sebagai autentikasi pengguna dengan hak akses yang berbeda. Form login yang dibuat dengan buruk dapat menyebabkan bahaya kredensial yang dapat disalahgunakan untuk mendapatkan akses oleh yang tidak berwenang. Tujuan penelitian ini untuk melakukan pengujian terhadap sebuah form login menggunakan metode White Box dengan teknik basis path. Teknik ini menguji aplikasi dengan mencari jalur independen dengan cara membuat flowgraph dan menghitung Cyclomatic Complexity untuk menentukan jumlah jalur independen yang ada pada alur aplikasi. Apabila sebuah aplikasi memiliki tingkat Cyclomatic Complexity yang rendah maka tingkat kemungkinan terjadinya error pun sangat rendah. Hasil luaran yang diujikan pun dibandingkan dengan hasil yang diharapkan dalam tabel test case. Setelah dilakukan uji pada Aplikasi Form Login dan tidak ditemukan error dalam pengujian, maka semua tes berhasil. Hasil pengujian ini dapat dijadikan acuan untuk memperbaiki aplikasi sesuai yang diharapkan, dan menjamin bahwa aplikasi yang dibuat dapat berfungsi sesuai dengan harapan. Kata&quot;,&quot;issue&quot;:&quot;2&quot;,&quot;volume&quot;:&quot;7&quot;,&quot;container-title-short&quot;:&quot;&quot;},&quot;isTemporary&quot;:false},{&quot;id&quot;:&quot;68d2ea54-513c-304c-be83-24d8c0a1527f&quot;,&quot;itemData&quot;:{&quot;type&quot;:&quot;article-journal&quot;,&quot;id&quot;:&quot;68d2ea54-513c-304c-be83-24d8c0a1527f&quot;,&quot;title&quot;:&quot;A Review Paper on Bootstrap Framework&quot;,&quot;author&quot;:[{&quot;family&quot;:&quot;Shahu Gaikwad&quot;,&quot;given&quot;:&quot;Suraj&quot;,&quot;parse-names&quot;:false,&quot;dropping-particle&quot;:&quot;&quot;,&quot;non-dropping-particle&quot;:&quot;&quot;},{&quot;family&quot;:&quot;Adkar&quot;,&quot;given&quot;:&quot;Pratibha&quot;,&quot;parse-names&quot;:false,&quot;dropping-particle&quot;:&quot;&quot;,&quot;non-dropping-particle&quot;:&quot;&quot;}],&quot;container-title&quot;:&quot;IRE Journals&quot;,&quot;issued&quot;:{&quot;date-parts&quot;:[[2019]]},&quot;abstract&quot;:&quo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quot;,&quot;issue&quot;:&quot;10&quot;,&quot;volume&quot;:&quot;2&quot;,&quot;container-title-short&quot;:&quot;&quot;},&quot;isTemporary&quot;:false},{&quot;id&quot;:&quot;a08e1885-87fd-3d5f-b2f9-b19e51701dec&quot;,&quot;itemData&quot;:{&quot;type&quot;:&quot;article-journal&quot;,&quot;id&quot;:&quot;a08e1885-87fd-3d5f-b2f9-b19e51701dec&quot;,&quot;title&quot;:&quot;Framework Codeigniter 3&quot;,&quot;author&quot;:[{&quot;family&quot;:&quot;Betha Sidik&quot;,&quot;given&quot;:&quot;&quot;,&quot;parse-names&quot;:false,&quot;dropping-particle&quot;:&quot;&quot;,&quot;non-dropping-particle&quot;:&quot;&quot;}],&quot;container-title&quot;:&quot;Informatika Bandung&quot;,&quot;issued&quot;:{&quot;date-parts&quot;:[[2018]]},&quot;abstract&quot;:&quot;Framework telah menjadi tren pemrograman saat ini. Faktanya, banyak perusahaan mencari programmer yang bisa framework. Alasannya jelas, mengatasi gaya programmer yang berbeda-beda dalam membuat program, sehingga program mudah dikembangkan, karena tidak bergantung pada satu programmer saja. Codeigniter adalah salah satu framework handal berbasis PHP. Selain itu, kesederhanaan dan kerampingannya membuat Codeigniter menjadi framework yang paling mudah dipelajari dan tercepat aksesnya dibandingkan framework lainnya. Dalam buku ini, secara praktis dibahas dasar-dasar Codeigniter, karena disajikan langsung dalam bentuk studi kasus pembuatan Program Absensi Siswa, mulai dari perancangan database sampai menjadi proyek siap pakai. Sehingga memudahkan Anda dalam menguasai framework Codeigniter secara cepat.&quot;,&quot;container-title-short&quot;:&quot;&quot;},&quot;isTemporary&quot;:false},{&quot;id&quot;:&quot;edaa22f4-4ef1-356f-b48d-9090f4c801cb&quot;,&quot;itemData&quot;:{&quot;type&quot;:&quot;article-journal&quot;,&quot;id&quot;:&quot;edaa22f4-4ef1-356f-b48d-9090f4c801cb&quot;,&quot;title&quot;:&quot;Analisis dan Perancangan Aplikasi Sistem Informasi Audit Mutu Internal dan Dokumentasi Penjaminan Mutu Perguruan Tinggi&quot;,&quot;author&quot;:[{&quot;family&quot;:&quot;Darmawan&quot;,&quot;given&quot;:&quot;Abdi&quot;,&quot;parse-names&quot;:false,&quot;dropping-particle&quot;:&quot;&quot;,&quot;non-dropping-particle&quot;:&quot;&quot;},{&quot;family&quot;:&quot;Muhammad&quot;,&quot;given&quot;:&quot;Dan&quot;,&quot;parse-names&quot;:false,&quot;dropping-particle&quot;:&quot;&quot;,&quot;non-dropping-particle&quot;:&quot;&quot;},{&quot;family&quot;:&quot;Hasibuan&quot;,&quot;given&quot;:&quot;Said&quot;,&quot;parse-names&quot;:false,&quot;dropping-particle&quot;:&quot;&quot;,&quot;non-dropping-particle&quot;:&quot;&quot;}],&quot;container-title&quot;:&quot;Jurnal Generic&quot;,&quot;issued&quot;:{&quot;date-parts&quot;:[[2014]]},&quot;abstract&quot;:&quot;Abstrak Perkembangan teknologi yang sangat pesat memberikan nilai lebih bagi perguruan tinggi untuk meningkatkan keamanan dan kemudahan dalam menyimpan informasi. Teknologi tidak hanya menggunakan data sistem informasi secara umum, tetapi juga membantu dalam proses audit internal. Perguruan tinggi dan pendidikan saat ini memerlukan penjamin mutu guna memastikan mutu pendidikan. Penerapan sistem penjaminan mutu yang sudah berjalan memerlukan proses audit internal guna memastikan proses mutu tetap berjalan. Internal audit memiliki peran penting dalam suatu manajemen, dimana pelaksanaan audit internal dilakukan dengan form-form audit dalam bentuk kertas maupun secara elektronik. Sehingga permasalahan di atas membutuhkan alat bantu dengan sedikit melakukan isian dan secara otomatis sistem akan menyalin semua kode yang sama berbasis paper list, mengolah dalam bentuk file presentasi (grafik), analisis data dan lainnya. Auditor dapat menambahkan atau mengurangi data dengan pengisian langsung pada menu klausa pertanyaan. Selain itu, auditor dapat langsung memberikan catatan temuan serta kapan departemen atau unit kerja dapat memberikan tanggapan terhadap temuan itu untuk diselesaikan dari segi manajemen historikal hasil audit yang akurat dan tersaji secara cepat, serta dapat dibandingkan antara hasil audit setiap departemen, setiap klausul maupun atas waktu. Hasil audit juga menyajikan performance setiap departemen dalam bentuk angka (ukuran kuantitatif). Selain itu, perangkat lunak dapat menyajikan record audit per auditor untuk membantu evaluasi, dan meningkatkan kompetensi auditor. Kata kunci: auditor internal, penjamin mutu, paper list, manajemen historikal, record audit. Abstract The increasing of technology is very rapidly to give value added for college to improve the security and make easy in saving all information. Technology is not only used for the information system in general, but also assists in the process of internal audit. Nowadays, colleges and education require the quality of insurance to ensure the quality of education in the implementation of insurance quality or guarantee of quality which have run need a process of quality kept running. Internal audit has important roles in implementation of management which is implemented by using form of paper audit or by using electronic audit. According to the problem above is needed tools to fulfill the form and automatically system will copy the same codes based on paper list, to provide in file presentation (graphic), data analysis etc. Auditors can directly fulfill the questions and giving comment. Besides, auditor can directly give their findings as well as when a department or work units can provide feedback when this finding could be finished in term of management historical as the result of audit accurately and&quot;,&quot;issue&quot;:&quot;2&quot;,&quot;volume&quot;:&quot;9&quot;,&quot;container-title-short&quot;:&quot;&quot;},&quot;isTemporary&quot;:false},{&quot;id&quot;:&quot;f639f721-4262-304a-9e2a-b15de656aa4c&quot;,&quot;itemData&quot;:{&quot;type&quot;:&quot;article-journal&quot;,&quot;id&quot;:&quot;f639f721-4262-304a-9e2a-b15de656aa4c&quot;,&quot;title&quot;:&quot;PENGEMBANGAN SISTEM INFORMASI PENJAMINAN MUTU (SIMANTU) LLDIKTI WILAYAH IV&quot;,&quot;author&quot;:[{&quot;family&quot;:&quot;Sanjaya&quot;,&quot;given&quot;:&quot;Rangga&quot;,&quot;parse-names&quot;:false,&quot;dropping-particle&quot;:&quot;&quot;,&quot;non-dropping-particle&quot;:&quot;&quot;},{&quot;family&quot;:&quot;Nurfitriana Handayani&quot;,&quot;given&quot;:&quot;Rissa&quot;,&quot;parse-names&quot;:false,&quot;dropping-particle&quot;:&quot;&quot;,&quot;non-dropping-particle&quot;:&quot;&quot;}],&quot;container-title&quot;:&quot;Naratif Jurnal Nasional Riset Aplikasi dan Teknik Informatika&quot;,&quot;DOI&quot;:&quot;10.53580/naratif.v3i01.119&quot;,&quot;ISSN&quot;:&quot;2656-7377&quot;,&quot;issued&quot;:{&quot;date-parts&quot;:[[2021]]},&quot;abstract&quot;:&quot;SPMI (Sistem Penjamin Mutu Internal) merupakan acuan bagi perguruan tinggi dalam menilai mutu kinerja dan penyelenggaraan pendidikan tinggi secara internal. SPMI penting untuk diperhatikan oleh perguruan tinggi agar mampu berkompetisi secara positif dengan perguruan tinggi lain di dalam maupun di luar negeri agar mampu meningkatkan pengelolaan dan penyelenggaraan pendidikan tinggi perguruan tinggi tersebut. Untuk dapat menilai ketercapaian masing-masing standar SPMI, DIKTI menyediakan aplikasi pemetaan perguruan tinggi untuk dapat melihat info grafik kinerja penyelenggaraan pendidikan tinggi di seluruh perguruan tinggi di Indonesia. Akan tetapi, dalam pelaksanaannya masih terdapat perguruan tinggi yang belum mengisi dan melengkapi dokumen-dokumen SPMI, sehingga hasil pemetaan yang dilakukan belum sepenuhnya mencerminkan kinerja perguruan tinggi secara faktual. Permasalahan yang sering dihadapi oleh perguruan tinggi dalam melaksanakan penilaian mutu internal adalah tidak terorganisirnya berkas dan dokumen administrasi SPMI. Hal tersebut dapat terjadi karena pengelola kampus tidak memiliki referensi yang cukup tentang bagaimana penyelenggaraan dan dokumentasi administrasi SPMI yang baik. Berdasarkan analisis permasalahan tersebut, dalam menunjang aktivitas pengelolaan dan penyelenggaraan perguruan tinggi, diperlukan adanya kolaborasi dan kerjasama diantara perguruan tinggi, yang difaslitatori oleh pemerintah dalam hal ini diwakili oleh LLDIKTI. Adanya aplikasi Sistem Penjaminan Mutu (SIMANTU) diharapkan dapat mengingatkan dan membantu LLDIKTI dan PT untuk mempersiapkan proses pendataan dalam kegiatan reakreditasi, melalui layanan portal informasi, pangkalan data (resource sharing), riwayat kegiatan, dan bilik konsultasi secara online.&quot;,&quot;issue&quot;:&quot;01&quot;,&quot;volume&quot;:&quot;3&quot;,&quot;container-title-short&quot;:&quot;&quot;},&quot;isTemporary&quot;:false},{&quot;id&quot;:&quot;a53ecc4a-4230-3acc-bcdd-a6757a74c28b&quot;,&quot;itemData&quot;:{&quot;type&quot;:&quot;article-journal&quot;,&quot;id&quot;:&quot;a53ecc4a-4230-3acc-bcdd-a6757a74c28b&quot;,&quot;title&quot;:&quot;Implementasi Sistem Informasi Penjaminan Mutu Pada LPPM STIKOM Dinamika Bangsa&quot;,&quot;author&quot;:[{&quot;family&quot;:&quot;Kisbianty&quot;,&quot;given&quot;:&quot;Desi&quot;,&quot;parse-names&quot;:false,&quot;dropping-particle&quot;:&quot;&quot;,&quot;non-dropping-particle&quot;:&quot;&quot;},{&quot;family&quot;:&quot;Irawan&quot;,&quot;given&quot;:&quot;&quot;,&quot;parse-names&quot;:false,&quot;dropping-particle&quot;:&quot;&quot;,&quot;non-dropping-particle&quot;:&quot;&quot;}],&quot;container-title&quot;:&quot;Jurnal Ilmiah Mediasisfo&quot;,&quot;ISSN&quot;:&quot;2527-7340&quot;,&quot;issued&quot;:{&quot;date-parts&quot;:[[2018]]},&quot;abstract&quot;:&quot;STIKOM Dinamika Bangsa telah memiliki LPPM sebagai lembaga yang berfungsi untuk mengelola kegiatan penelitian dan pengabdian kepada masyarakat. Hanya saja masih memiliki kekurangan dalam hal pengendalian mutu yang merupakan bagian dari penjaminan mutu yang bertujuan untuk meningkatkan mutu pelaksanaan penelitian dan pengandian, meningkatkan mutu hasil penelitian serta meningkatkan relevansi hasil penelitian dengan pendidikan dan pengandian pada masyarakat. Hal ini dikarenakan tidak adanya kontrol yang sesuai dengan standar yang telah ditetapkan dalam penjaminan mutu sebagai tolak ukur keberhasilan kegiatan penelitian dan pengabdian pada masyarakat. Penelitian ini akan menghasilkan suatu sistem informasi penjaminan mutu pada LPPM yang nantinya akan digunakan untuk membantu permasalahan yang ada agar kegiatan penelitian dan pengabdian pada mayarakat dapat berjalan sesuai dengan standar yang telah ditetapkan. Sehingga standar tersebut dapat ditingkatkan secara terus menerus dari waktu ke waktu serta dapat berkembang secara berkelanjutan. Kata kunci: Sistem, Sistem Informasi, Penjamin mutu, LPPM&quot;,&quot;issue&quot;:&quot;2&quot;,&quot;volume&quot;:&quot;12&quot;,&quot;container-title-short&quot;:&quot;&quot;},&quot;isTemporary&quot;:false},{&quot;id&quot;:&quot;3fba9580-b44c-3e2b-ad21-060f2556d175&quot;,&quot;itemData&quot;:{&quot;type&quot;:&quot;article-journal&quot;,&quot;id&quot;:&quot;3fba9580-b44c-3e2b-ad21-060f2556d175&quot;,&quot;title&quot;:&quot;Clustering Data Evaluasi Standar Sistem Penjamin Mutu Internal (Studi Kasus: Jurusan Teknologi Informasi Politeknik Negeri Padang)&quot;,&quot;author&quot;:[{&quot;family&quot;:&quot;Hanif Aulia Sabri&quot;,&quot;given&quot;:&quot;&quot;,&quot;parse-names&quot;:false,&quot;dropping-particle&quot;:&quot;&quot;,&quot;non-dropping-particle&quot;:&quot;&quot;},{&quot;family&quot;:&quot;Yulherniwati&quot;,&quot;given&quot;:&quot;&quot;,&quot;parse-names&quot;:false,&quot;dropping-particle&quot;:&quot;&quot;,&quot;non-dropping-particle&quot;:&quot;&quot;},{&quot;family&quot;:&quot;Rozi&quot;,&quot;given&quot;:&quot;Fazrol&quot;,&quot;parse-names&quot;:false,&quot;dropping-particle&quot;:&quot;&quot;,&quot;non-dropping-particle&quot;:&quot;&quot;}],&quot;container-title&quot;:&quot;JITSI : Jurnal Ilmiah Teknologi Sistem Informasi&quot;,&quot;DOI&quot;:&quot;10.30630/jitsi.3.4.99&quot;,&quot;ISSN&quot;:&quot;2722-4619&quot;,&quot;issued&quot;:{&quot;date-parts&quot;:[[2022]]},&quot;abstract&quot;:&quot;Undang-undang Nomor 12 Tahun 2012 tentang Pendidikan Tinggi mengatur kebijakan otonomi perguruan tinggi dalam meningkatkan mutu pendidikan perguruan adalah Sistem Penjamin Mutu Perguruan Tinggi (SPM-PT). Dalam SPM-PT terdapat struktur dan mekanisme yang terdiri atas Sistem Penjamin MutuInternal (SPMI), Sistem Penjamin Mutu Eksternal (SPME) dan Pangkalan Data (PD Dikti). Evaluasi pada jurusan Teknologi Informasi dilaksanakan setiap tahunnya. Pada siklus SPMI terdapat beberapa tahap yaitu Penetapan, Pelaksanaan, Evaluasi, Pengendalian dan Peningkatan (P-P-E-P-P). Peninjauan mutu pendidikan dilakukan pada siklus ketiga dari P-P-E-P-P yaitu tahap evaluasi. Dalam pengolahan data hasil penilaian evaluasi auditor masih menghabiskan banyak waktu serta sering ditemukan kesalahan. Serta dari hasil penilaian auditor yang meliputi sejumlah butir standar, jurusan perlu memprioritaskan butir standar mana yang akan diperbaiki atau ditingkat terlebih dahulu. Dalam hal evaluasi oleh auditor diperlukan mekanisme penginputan yang lebih memudahkan auditor. Oleh sebab itu dalam penelitian ini dikembangkan aplikasi berbasis android untuk memudahkan input data evaluasi butir standar SPMI oleh auditor. Di samping itu juga dilakukan pengelompokkan butir standar yang punya pengaruh yang sama terhadap mutu prodi. Metode pengelompokkan yang dilakukan menggunakan salah satu algoritma Clustering yaitu Hierarchical Clustering yang akan menghasilkan Cluster yang telah dikelompokkan berdasarkan pengaruh antar butir mutu lainnya. Sehingga dari sekian banyak butir standar, dapat ditentukan butir yang bisa diprioritaskan untuk ditingkatkan.&quot;,&quot;issue&quot;:&quot;4&quot;,&quot;volume&quot;:&quot;3&quot;,&quot;container-title-short&quot;:&quot;&quot;},&quot;isTemporary&quot;:false},{&quot;id&quot;:&quot;afc4b942-4d29-33e2-897c-85f7847f7f76&quot;,&quot;itemData&quot;:{&quot;type&quot;:&quot;article-journal&quot;,&quot;id&quot;:&quot;afc4b942-4d29-33e2-897c-85f7847f7f76&quot;,&quot;title&quot;:&quot;Sistem Penjamin Mutu Internal dan Eksternal pada Lembaga Pendidikan Dasar&quot;,&quot;author&quot;:[{&quot;family&quot;:&quot;Noly&quot;,&quot;given&quot;:&quot;Noly Handayani&quot;,&quot;parse-names&quot;:false,&quot;dropping-particle&quot;:&quot;&quot;,&quot;non-dropping-particle&quot;:&quot;&quot;},{&quot;family&quot;:&quot;Usman&quot;,&quot;given&quot;:&quot;Usmanradiana&quot;,&quot;parse-names&quot;:false,&quot;dropping-particle&quot;:&quot;&quot;,&quot;non-dropping-particle&quot;:&quot;&quot;},{&quot;family&quot;:&quot;Tulus&quot;,&quot;given&quot;:&quot;Tulus Junanto&quot;,&quot;parse-names&quot;:false,&quot;dropping-particle&quot;:&quot;&quot;,&quot;non-dropping-particle&quot;:&quot;&quot;},{&quot;family&quot;:&quot;Iswan&quot;,&quot;given&quot;:&quot;Iswan Efendi&quot;,&quot;parse-names&quot;:false,&quot;dropping-particle&quot;:&quot;&quot;,&quot;non-dropping-particle&quot;:&quot;&quot;}],&quot;container-title&quot;:&quot;Multiverse: Open Multidisciplinary Journal&quot;,&quot;DOI&quot;:&quot;10.57251/multiverse.v1i2.595&quot;,&quot;issued&quot;:{&quot;date-parts&quot;:[[2022]]},&quot;abstract&quot;:&quot;Penelitian ini bertujuan untuk mendeskripsikan dua hal utama dalam sistem penjamin mutu pada lembaga pendidikan dasar yaitu penjamin mutu internal dan penjamin mutu eksternal. Serta tujuan penjamin mutu pada jenjang pendidikan dasar dengan usia peserta didik 6-13 tahun baik dari siswa laki-laki maupun perempuan. Penelitian ini menggunakan pendekatan kualitatif jenis library research. Data akan dikumpulkan melalui buku, jurnal, dan artikel serta penelitian yang relevan dengan tema yang sama seperti penelitian ini. Data akan dianalis dengan content analysis. Berdasarkan hasil penelitian diperoleh bahwa penjamin mutu internal berupa: 1) kebijakan dan prosedur untuk penjaminan mutu; 2) persetujuan, pemantauan dan tinjauan berkala program dan penghargaan; 3) penilaian siswa,  4) jaminan kualitas staf pengajar/dosen; 5) sumber belajar dan dukungan siswa; 6) sistem informasi; 7 ) informasi publik. Penjaminan mutu eksternal berupa: 1) prosedur; 2) pengembangan proses; 3) kriteria untuk keputusan; 4) proses sesuai dengan tujuan; 5) pelaporan; 6) prosedur tindak lanjut; 7) tinjauan pelaksanaan secara berkala; dan 8) analisis seluruh sistem. Serta tujuan untuk penjamin mutu pendidikan dasar adalah mengendalikan penyelenggaraan pendidikan oleh satuan pendidikan pada pendidikan dasar dan pendidikan menengah sehingga terwujud pendidikan yang bermutu.&quot;,&quot;issue&quot;:&quot;2&quot;,&quot;volume&quot;:&quot;1&quot;,&quot;container-title-short&quot;:&quot;&quot;},&quot;isTemporary&quot;:false},{&quot;id&quot;:&quot;b0fb844e-5f97-3a1f-adb9-16143c26305c&quot;,&quot;itemData&quot;:{&quot;type&quot;:&quot;article-journal&quot;,&quot;id&quot;:&quot;b0fb844e-5f97-3a1f-adb9-16143c26305c&quot;,&quot;title&quot;:&quot;PEMBANGUNAN WEBSITE DAN REPOSITORI PADA SISTEM PENJAMIN MUTU (SPM) UNIVERSITAS JENDERAL ACHMAD YANI&quot;,&quot;author&quot;:[{&quot;family&quot;:&quot;Komarudin&quot;,&quot;given&quot;:&quot;Agus&quot;,&quot;parse-names&quot;:false,&quot;dropping-particle&quot;:&quot;&quot;,&quot;non-dropping-particle&quot;:&quot;&quot;},{&quot;family&quot;:&quot;P.&quot;,&quot;given&quot;:&quot;Tacbir Hendro&quot;,&quot;parse-names&quot;:false,&quot;dropping-particle&quot;:&quot;&quot;,&quot;non-dropping-particle&quot;:&quot;&quot;}],&quot;container-title&quot;:&quot;Jurnal Muara Sains, Teknologi, Kedokteran dan Ilmu Kesehatan&quot;,&quot;DOI&quot;:&quot;10.24912/jmstkik.v1i1.427&quot;,&quot;ISSN&quot;:&quot;2579-6402&quot;,&quot;issued&quot;:{&quot;date-parts&quot;:[[2017]]},&quot;abstract&quot;:&quot;Di UNJANI terdapat satu bagian yang bertugas mengarahkan dan mengendalikan suatu organisasi/institusi dalam penetapan kebijakan, Sasaran, Rencana dan Proses/prosedur mutu serta pencapaiannya secara berkelanjutan. Bagian tersebut adalah bernama Sistem Penjamin Mutu (SPM) Unjani. Dalam mengelola data SPM masih menggunakan pengarsipan manual yakni data disimpan dalam bentuk hardcopy dan disimpan dalam lemari. Selain itu pula proses pencatatan hasil audit internal masih menggunakan form-form berbentuk hardcopy dan pelaporannya juga masih bersifat manual.Dari proses tersebut muncul beberapa kendala diantaranya karena data disimpan dalam bentuk hardcopy maka menyulitkan untuk mengakses data baik menyimpan maupun mencari, juga belum adanya media yang dapat digunakan untuk mensosialisasikan informasi-informasi berkaitan dengan data dan informasi di SPM yang diakses oleh orang-orang yang ada kaitannya dengan SPM.Untuk itu diperlukan satu sistem berupa aplikasi berbasis web  dan repository yang dapat digunakan untuk mensosialisasikan semua data dan informasi yang ada di SPM dan juga sistem yang dapat menyimpan dokumen-dokumen SPM. Kata kunci: sistem penjamin mutu, web, repositori &quot;,&quot;issue&quot;:&quot;1&quot;,&quot;volume&quot;:&quot;1&quot;,&quot;container-title-short&quot;:&quot;&quot;},&quot;isTemporary&quot;:false},{&quot;id&quot;:&quot;f404b015-7107-32a5-842c-8b8abcfbbae0&quot;,&quot;itemData&quot;:{&quot;type&quot;:&quot;article-journal&quot;,&quot;id&quot;:&quot;f404b015-7107-32a5-842c-8b8abcfbbae0&quot;,&quot;title&quot;:&quot;Comparison of PHP Programming Language with Codeigniter Framework in Project CRUD&quot;,&quot;author&quot;:[{&quot;family&quot;:&quot;Muqorobin&quot;,&quot;given&quot;:&quot;Muqorobin&quot;,&quot;parse-names&quot;:false,&quot;dropping-particle&quot;:&quot;&quot;,&quot;non-dropping-particle&quot;:&quot;&quot;},{&quot;family&quot;:&quot;Rozaq Rais&quot;,&quot;given&quot;:&quot;Nendy Akbar&quot;,&quot;parse-names&quot;:false,&quot;dropping-particle&quot;:&quot;&quot;,&quot;non-dropping-particle&quot;:&quot;&quot;}],&quot;container-title&quot;:&quot;International Journal of Computer and Information System (IJCIS)&quot;,&quot;DOI&quot;:&quot;10.29040/ijcis.v3i3.77&quot;,&quot;issued&quot;:{&quot;date-parts&quot;:[[2022]]},&quot;abstract&quot;:&quot;Programming Language is a certain code that is designed to create an application program design. The number of programming languages currently circulating, it is necessary to test the level of reliability of a programming language. The purpose of this research is to compare the programming language PHP and Codeigniter Framework, both of these programming languages are back end languages so that they have close specifications in processing data from the database. Implementation developed with CRUD-based Codelgniter Framework. CodeIgniter is an open source web application network that is used to build dynamic PHP applications on the Project CRUD (Create Read Update Delete) model. In general, the two programming languages aim to manage the database so that it can be displayed and managed by the application. The research method used is literature study and practicum in lectures with students. The basic difference in this study is that the PHP language does not require special Driver Connection Tools so that in connecting the database to the application, it is enough to create a connection script, while the Codeigniter Framework is required to use Driver Connections when connecting to the database. The final result of this research is based on System Testing at PHP Performance Level 85% and Framework 75%, PHP Information 73% and Framework 85%, PHP Control 74% and Framework 87%, PHP 75% Efficiency Framework 82%, Service on PHP 73 % and Framework 82%.&quot;,&quot;issue&quot;:&quot;3&quot;,&quot;volume&quot;:&quot;3&quot;,&quot;container-title-short&quot;:&quot;&quot;},&quot;isTemporary&quot;:false},{&quot;id&quot;:&quot;07ec3ab0-bb11-30bf-afac-3ceaea0a8026&quot;,&quot;itemData&quot;:{&quot;type&quot;:&quot;article-journal&quot;,&quot;id&quot;:&quot;07ec3ab0-bb11-30bf-afac-3ceaea0a8026&quot;,&quot;title&quot;:&quot;Clustering Data Evaluasi Standar Sistem Penjamin Mutu Internal (Studi Kasus: Jurusan Teknologi Informasi Politeknik Negeri Padang)&quot;,&quot;author&quot;:[{&quot;family&quot;:&quot;Hanif Aulia Sabri&quot;,&quot;given&quot;:&quot;&quot;,&quot;parse-names&quot;:false,&quot;dropping-particle&quot;:&quot;&quot;,&quot;non-dropping-particle&quot;:&quot;&quot;},{&quot;family&quot;:&quot;Yulherniwati&quot;,&quot;given&quot;:&quot;&quot;,&quot;parse-names&quot;:false,&quot;dropping-particle&quot;:&quot;&quot;,&quot;non-dropping-particle&quot;:&quot;&quot;},{&quot;family&quot;:&quot;Rozi&quot;,&quot;given&quot;:&quot;Fazrol&quot;,&quot;parse-names&quot;:false,&quot;dropping-particle&quot;:&quot;&quot;,&quot;non-dropping-particle&quot;:&quot;&quot;}],&quot;container-title&quot;:&quot;JITSI : Jurnal Ilmiah Teknologi Sistem Informasi&quot;,&quot;DOI&quot;:&quot;10.30630/jitsi.3.4.99&quot;,&quot;ISSN&quot;:&quot;2722-4619&quot;,&quot;issued&quot;:{&quot;date-parts&quot;:[[2022]]},&quot;abstract&quot;:&quot;Undang-undang Nomor 12 Tahun 2012 tentang Pendidikan Tinggi mengatur kebijakan otonomi perguruan tinggi dalam meningkatkan mutu pendidikan perguruan adalah Sistem Penjamin Mutu Perguruan Tinggi (SPM-PT). Dalam SPM-PT terdapat struktur dan mekanisme yang terdiri atas Sistem Penjamin MutuInternal (SPMI), Sistem Penjamin Mutu Eksternal (SPME) dan Pangkalan Data (PD Dikti). Evaluasi pada jurusan Teknologi Informasi dilaksanakan setiap tahunnya. Pada siklus SPMI terdapat beberapa tahap yaitu Penetapan, Pelaksanaan, Evaluasi, Pengendalian dan Peningkatan (P-P-E-P-P). Peninjauan mutu pendidikan dilakukan pada siklus ketiga dari P-P-E-P-P yaitu tahap evaluasi. Dalam pengolahan data hasil penilaian evaluasi auditor masih menghabiskan banyak waktu serta sering ditemukan kesalahan. Serta dari hasil penilaian auditor yang meliputi sejumlah butir standar, jurusan perlu memprioritaskan butir standar mana yang akan diperbaiki atau ditingkat terlebih dahulu. Dalam hal evaluasi oleh auditor diperlukan mekanisme penginputan yang lebih memudahkan auditor. Oleh sebab itu dalam penelitian ini dikembangkan aplikasi berbasis android untuk memudahkan input data evaluasi butir standar SPMI oleh auditor. Di samping itu juga dilakukan pengelompokkan butir standar yang punya pengaruh yang sama terhadap mutu prodi. Metode pengelompokkan yang dilakukan menggunakan salah satu algoritma Clustering yaitu Hierarchical Clustering yang akan menghasilkan Cluster yang telah dikelompokkan berdasarkan pengaruh antar butir mutu lainnya. Sehingga dari sekian banyak butir standar, dapat ditentukan butir yang bisa diprioritaskan untuk ditingkatkan.&quot;,&quot;issue&quot;:&quot;4&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Fir20</b:Tag>
    <b:SourceType>JournalArticle</b:SourceType>
    <b:Guid>{C1C5CA1E-8C31-46CD-BC15-B0768CC68AC5}</b:Guid>
    <b:Author>
      <b:Author>
        <b:NameList>
          <b:Person>
            <b:Last>Firdaus N</b:Last>
            <b:First>Irfan</b:First>
            <b:Middle>D</b:Middle>
          </b:Person>
        </b:NameList>
      </b:Author>
    </b:Author>
    <b:Title>Rancang Bangun Sistem Informasi Arsip Berbasis Web Menggunakan Framework Codeigniter</b:Title>
    <b:JournalName>Voteteknika (Vocational Teknik Elektronika dan Informatika)</b:JournalName>
    <b:Year>2020</b:Year>
    <b:Volume>8</b:Volume>
    <b:Issue>1</b:Issue>
    <b:RefOrder>2</b:RefOrder>
  </b:Source>
  <b:Source>
    <b:Tag>Put19</b:Tag>
    <b:SourceType>JournalArticle</b:SourceType>
    <b:Guid>{EBB72207-A1C7-4ADD-A266-DD3FD1A9CD88}</b:Guid>
    <b:Author>
      <b:Author>
        <b:NameList>
          <b:Person>
            <b:Last>Putra B</b:Last>
            <b:First>Saputra</b:First>
            <b:Middle>A, Sanjaya R</b:Middle>
          </b:Person>
        </b:NameList>
      </b:Author>
    </b:Author>
    <b:Title>Implementasi Framework CodeIgniter dan Restful API pada Sistem Informasi Manajemen Tugas Akhir 1st</b:Title>
    <b:JournalName>Prosiding Annual Research Seminar</b:JournalName>
    <b:Year>2019</b:Year>
    <b:Volume>5</b:Volume>
    <b:Issue>1</b:Issue>
    <b:RefOrder>3</b:RefOrder>
  </b:Source>
  <b:Source>
    <b:Tag>Lon21</b:Tag>
    <b:SourceType>JournalArticle</b:SourceType>
    <b:Guid>{C7E73E86-3EC4-4998-8C73-A48E1EE9736C}</b:Guid>
    <b:Author>
      <b:Author>
        <b:NameList>
          <b:Person>
            <b:Last>Londjo</b:Last>
            <b:First>Muammar</b:First>
            <b:Middle>Farhan</b:Middle>
          </b:Person>
        </b:NameList>
      </b:Author>
    </b:Author>
    <b:Title>Implementasi White Box Testing Dengan Teknik Basis Path Pada Pengujian Form Login</b:Title>
    <b:JournalName>Jurnal Siliwaangi</b:JournalName>
    <b:Year>2021</b:Year>
    <b:Volume>7</b:Volume>
    <b:Issue>2</b:Issue>
    <b:RefOrder>4</b:RefOrder>
  </b:Source>
  <b:Source>
    <b:Tag>Sha19</b:Tag>
    <b:SourceType>JournalArticle</b:SourceType>
    <b:Guid>{378A46FF-2261-4732-9290-8A277814D989}</b:Guid>
    <b:Author>
      <b:Author>
        <b:NameList>
          <b:Person>
            <b:Last>Shahu Gaikwad S</b:Last>
            <b:First>Adkar</b:First>
            <b:Middle>P</b:Middle>
          </b:Person>
        </b:NameList>
      </b:Author>
    </b:Author>
    <b:Title>A Review Paper on Bootstrap Framework</b:Title>
    <b:JournalName>IRE Journals</b:JournalName>
    <b:Year>2019</b:Year>
    <b:Volume>2</b:Volume>
    <b:Issue>9</b:Issue>
    <b:RefOrder>5</b:RefOrder>
  </b:Source>
  <b:Source>
    <b:Tag>Bet18</b:Tag>
    <b:SourceType>JournalArticle</b:SourceType>
    <b:Guid>{04C00233-4692-4EDD-B4F5-B541413EE2C4}</b:Guid>
    <b:Author>
      <b:Author>
        <b:NameList>
          <b:Person>
            <b:Last>Sidik</b:Last>
            <b:First>Betha</b:First>
          </b:Person>
        </b:NameList>
      </b:Author>
    </b:Author>
    <b:Title>Framework Codeigniter 3</b:Title>
    <b:JournalName>Informatika Bandung</b:JournalName>
    <b:Year>2018</b:Year>
    <b:RefOrder>6</b:RefOrder>
  </b:Source>
  <b:Source>
    <b:Tag>Muq22</b:Tag>
    <b:SourceType>JournalArticle</b:SourceType>
    <b:Guid>{F0CD8D6E-E8D9-4AFD-A761-D000CACB14F8}</b:Guid>
    <b:Author>
      <b:Author>
        <b:NameList>
          <b:Person>
            <b:Last>Muqorobin M</b:Last>
            <b:First>Rozaq</b:First>
            <b:Middle>Rais N</b:Middle>
          </b:Person>
        </b:NameList>
      </b:Author>
    </b:Author>
    <b:Title>Comparison of PHP Programming Language with Codeigniter Framework in Project CRUD</b:Title>
    <b:JournalName>International Journal of Computer and Information System (IJCIS)</b:JournalName>
    <b:Year>2022</b:Year>
    <b:Volume>lll</b:Volume>
    <b:Issue>3</b:Issue>
    <b:RefOrder>7</b:RefOrder>
  </b:Source>
  <b:Source>
    <b:Tag>Dar14</b:Tag>
    <b:SourceType>JournalArticle</b:SourceType>
    <b:Guid>{0106125D-8853-4774-AAC9-4BFC135079F5}</b:Guid>
    <b:Author>
      <b:Author>
        <b:NameList>
          <b:Person>
            <b:Last>Darmawan A</b:Last>
            <b:First>Muhammad</b:First>
            <b:Middle>D, Hasibuan S</b:Middle>
          </b:Person>
        </b:NameList>
      </b:Author>
    </b:Author>
    <b:Title>Analisis dan Perancangan Aplikasi Sistem Informasi Audit Mutu Internal dan Dokumentasi Penjaminan Mutu Perguruan Tinggi</b:Title>
    <b:JournalName>Jurnal Generic</b:JournalName>
    <b:Year>2014</b:Year>
    <b:Volume>9</b:Volume>
    <b:Issue>2</b:Issue>
    <b:RefOrder>1</b:RefOrder>
  </b:Source>
  <b:Source>
    <b:Tag>Kom17</b:Tag>
    <b:SourceType>JournalArticle</b:SourceType>
    <b:Guid>{BE199C59-164F-4267-9B16-94688FE86ACD}</b:Guid>
    <b:Author>
      <b:Author>
        <b:NameList>
          <b:Person>
            <b:Last>A</b:Last>
            <b:First>Komarudin</b:First>
          </b:Person>
        </b:NameList>
      </b:Author>
    </b:Author>
    <b:Title>PEMBANGUNAN WEBSITE DAN REPOSITORI PADA SISTEM PENJAMIN MUTU (SPM) UNIVERSITAS JENDERAL ACHMAD YANI</b:Title>
    <b:JournalName>Jurnal Muara Sains, Teknologi, Kedokteran dan Ilmu Kesehatan</b:JournalName>
    <b:Year>2017</b:Year>
    <b:Volume>1</b:Volume>
    <b:Issue>1</b:Issue>
    <b:RefOrder>8</b:RefOrder>
  </b:Source>
  <b:Source>
    <b:Tag>Nol22</b:Tag>
    <b:SourceType>JournalArticle</b:SourceType>
    <b:Guid>{26694C0D-68E0-44E6-8EBB-159A34115603}</b:Guid>
    <b:Author>
      <b:Author>
        <b:NameList>
          <b:Person>
            <b:Last>Noly N</b:Last>
            <b:First>Usman</b:First>
            <b:Middle>U, Tulus T</b:Middle>
          </b:Person>
        </b:NameList>
      </b:Author>
    </b:Author>
    <b:Title>Sistem Penjamin Mutu Internal dan Eksternal pada Lembaga Pendidikan Dasar</b:Title>
    <b:JournalName>Multiverse: Open Multidisciplinary Journal</b:JournalName>
    <b:Year>2022</b:Year>
    <b:Volume>1</b:Volume>
    <b:Issue>2</b:Issue>
    <b:RefOrder>9</b:RefOrder>
  </b:Source>
  <b:Source>
    <b:Tag>PEN21</b:Tag>
    <b:SourceType>JournalArticle</b:SourceType>
    <b:Guid>{75D34126-113C-412F-9EB5-48A463421B8C}</b:Guid>
    <b:Author>
      <b:Author>
        <b:NameList>
          <b:Person>
            <b:Last>Aeni</b:Last>
            <b:First>Khurotul</b:First>
          </b:Person>
        </b:NameList>
      </b:Author>
    </b:Author>
    <b:Title>KEARSIPAN, PENERAPAN CODEIGNITER UNTUK SISTEM INFORMASI</b:Title>
    <b:JournalName>Jurnal Teknologi Informasi: Jurnal Keilmuan dan Aplikasi Bidang Teknik Informatika</b:JournalName>
    <b:Year>2021</b:Year>
    <b:Volume>15</b:Volume>
    <b:Issue>2</b:Issue>
    <b:RefOrder>10</b:RefOrder>
  </b:Source>
</b:Sources>
</file>

<file path=customXml/itemProps1.xml><?xml version="1.0" encoding="utf-8"?>
<ds:datastoreItem xmlns:ds="http://schemas.openxmlformats.org/officeDocument/2006/customXml" ds:itemID="{5C369846-AEE6-46F6-BF5D-9BF56F4A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Fathurrohman Solehudin</cp:lastModifiedBy>
  <cp:revision>17</cp:revision>
  <dcterms:created xsi:type="dcterms:W3CDTF">2022-10-21T03:16:00Z</dcterms:created>
  <dcterms:modified xsi:type="dcterms:W3CDTF">2023-12-12T05:18:00Z</dcterms:modified>
</cp:coreProperties>
</file>